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9A" w:rsidRDefault="002A6A9A" w:rsidP="000E3BAD">
      <w:pPr>
        <w:widowControl/>
        <w:wordWrap/>
        <w:autoSpaceDE/>
        <w:autoSpaceDN/>
        <w:spacing w:after="0" w:line="240" w:lineRule="auto"/>
        <w:rPr>
          <w:rFonts w:ascii="Times New Roman" w:eastAsia="굴림체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굴림체" w:hAnsi="Times New Roman" w:cs="Times New Roman"/>
          <w:b/>
          <w:bCs/>
          <w:kern w:val="0"/>
          <w:sz w:val="24"/>
          <w:szCs w:val="24"/>
        </w:rPr>
        <w:t>Related Works</w:t>
      </w:r>
    </w:p>
    <w:p w:rsidR="002A6A9A" w:rsidRPr="00CA2A3F" w:rsidRDefault="00895941" w:rsidP="000E3BAD">
      <w:pPr>
        <w:widowControl/>
        <w:wordWrap/>
        <w:autoSpaceDE/>
        <w:autoSpaceDN/>
        <w:spacing w:after="0" w:line="240" w:lineRule="auto"/>
        <w:rPr>
          <w:rFonts w:ascii="Times New Roman" w:eastAsia="굴림체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굴림체" w:hAnsi="Times New Roman" w:cs="Times New Roman"/>
          <w:bCs/>
          <w:kern w:val="0"/>
          <w:sz w:val="24"/>
          <w:szCs w:val="24"/>
        </w:rPr>
        <w:t>Prevalence and Harmfulness</w:t>
      </w:r>
      <w:r w:rsidR="002A6A9A" w:rsidRPr="00CA2A3F">
        <w:rPr>
          <w:rFonts w:ascii="Times New Roman" w:eastAsia="굴림체" w:hAnsi="Times New Roman" w:cs="Times New Roman"/>
          <w:bCs/>
          <w:kern w:val="0"/>
          <w:sz w:val="24"/>
          <w:szCs w:val="24"/>
        </w:rPr>
        <w:t xml:space="preserve"> of Code Clones</w:t>
      </w:r>
    </w:p>
    <w:p w:rsidR="00CD2F5F" w:rsidRDefault="000F6B1B" w:rsidP="000E3BAD">
      <w:pPr>
        <w:widowControl/>
        <w:wordWrap/>
        <w:autoSpaceDE/>
        <w:autoSpaceDN/>
        <w:spacing w:after="0" w:line="240" w:lineRule="auto"/>
        <w:rPr>
          <w:ins w:id="0" w:author="Baek" w:date="2012-05-05T18:52:00Z"/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There are numerous ongoing and completed studies </w:t>
      </w:r>
      <w:r w:rsidR="00F01E7C">
        <w:rPr>
          <w:rFonts w:ascii="Times New Roman" w:hAnsi="Times New Roman" w:cs="Times New Roman"/>
          <w:szCs w:val="24"/>
        </w:rPr>
        <w:t>that illustrate</w:t>
      </w:r>
      <w:r w:rsidR="00724F7B">
        <w:rPr>
          <w:rFonts w:ascii="Times New Roman" w:hAnsi="Times New Roman" w:cs="Times New Roman"/>
          <w:szCs w:val="24"/>
        </w:rPr>
        <w:t xml:space="preserve"> the </w:t>
      </w:r>
      <w:r w:rsidR="00576EE4">
        <w:rPr>
          <w:rFonts w:ascii="Times New Roman" w:hAnsi="Times New Roman" w:cs="Times New Roman"/>
          <w:szCs w:val="24"/>
        </w:rPr>
        <w:t xml:space="preserve">effect of code clones. </w:t>
      </w:r>
      <w:r w:rsidR="00D83FB4">
        <w:rPr>
          <w:rFonts w:ascii="Times New Roman" w:hAnsi="Times New Roman" w:cs="Times New Roman"/>
          <w:szCs w:val="24"/>
        </w:rPr>
        <w:t xml:space="preserve">According to </w:t>
      </w:r>
      <w:r w:rsidR="0053212C">
        <w:rPr>
          <w:rFonts w:ascii="Times New Roman" w:hAnsi="Times New Roman" w:cs="Times New Roman"/>
          <w:szCs w:val="24"/>
        </w:rPr>
        <w:t xml:space="preserve">Baxter </w:t>
      </w:r>
      <w:bookmarkStart w:id="1" w:name="_GoBack"/>
      <w:bookmarkEnd w:id="1"/>
      <w:r w:rsidR="0053212C">
        <w:rPr>
          <w:rFonts w:ascii="Times New Roman" w:hAnsi="Times New Roman" w:cs="Times New Roman"/>
          <w:szCs w:val="24"/>
        </w:rPr>
        <w:t xml:space="preserve">et </w:t>
      </w:r>
      <w:proofErr w:type="gramStart"/>
      <w:r w:rsidR="0053212C">
        <w:rPr>
          <w:rFonts w:ascii="Times New Roman" w:hAnsi="Times New Roman" w:cs="Times New Roman"/>
          <w:szCs w:val="24"/>
        </w:rPr>
        <w:t>al</w:t>
      </w:r>
      <w:r w:rsidR="005A4C19">
        <w:rPr>
          <w:rFonts w:ascii="Times New Roman" w:hAnsi="Times New Roman" w:cs="Times New Roman"/>
          <w:szCs w:val="24"/>
        </w:rPr>
        <w:t>[</w:t>
      </w:r>
      <w:proofErr w:type="gramEnd"/>
      <w:r w:rsidR="005A4C19">
        <w:rPr>
          <w:rFonts w:ascii="Times New Roman" w:hAnsi="Times New Roman" w:cs="Times New Roman"/>
          <w:szCs w:val="24"/>
        </w:rPr>
        <w:t>1]</w:t>
      </w:r>
      <w:r w:rsidR="00D83FB4">
        <w:rPr>
          <w:rFonts w:ascii="Times New Roman" w:hAnsi="Times New Roman" w:cs="Times New Roman"/>
          <w:szCs w:val="24"/>
        </w:rPr>
        <w:t xml:space="preserve">, about 5-10% of </w:t>
      </w:r>
      <w:r w:rsidR="00E728EA">
        <w:rPr>
          <w:rFonts w:ascii="Times New Roman" w:hAnsi="Times New Roman" w:cs="Times New Roman"/>
          <w:szCs w:val="24"/>
        </w:rPr>
        <w:t xml:space="preserve">large-scale computer programs are </w:t>
      </w:r>
      <w:r w:rsidR="003F0F82">
        <w:rPr>
          <w:rFonts w:ascii="Times New Roman" w:hAnsi="Times New Roman" w:cs="Times New Roman"/>
          <w:szCs w:val="24"/>
        </w:rPr>
        <w:t>clones.</w:t>
      </w:r>
      <w:r w:rsidR="00350229">
        <w:rPr>
          <w:rFonts w:ascii="Times New Roman" w:hAnsi="Times New Roman" w:cs="Times New Roman"/>
          <w:szCs w:val="24"/>
        </w:rPr>
        <w:t xml:space="preserve"> Baxter et al. also confirmed this</w:t>
      </w:r>
      <w:r w:rsidR="001947BB">
        <w:rPr>
          <w:rFonts w:ascii="Times New Roman" w:hAnsi="Times New Roman" w:cs="Times New Roman"/>
          <w:szCs w:val="24"/>
        </w:rPr>
        <w:t xml:space="preserve"> </w:t>
      </w:r>
      <w:r w:rsidR="00243241">
        <w:rPr>
          <w:rFonts w:ascii="Times New Roman" w:hAnsi="Times New Roman" w:cs="Times New Roman"/>
          <w:szCs w:val="24"/>
        </w:rPr>
        <w:t>by app</w:t>
      </w:r>
      <w:r w:rsidR="00B24EE5">
        <w:rPr>
          <w:rFonts w:ascii="Times New Roman" w:hAnsi="Times New Roman" w:cs="Times New Roman"/>
          <w:szCs w:val="24"/>
        </w:rPr>
        <w:t xml:space="preserve">lying </w:t>
      </w:r>
      <w:r w:rsidR="00964078">
        <w:rPr>
          <w:rFonts w:ascii="Times New Roman" w:hAnsi="Times New Roman" w:cs="Times New Roman"/>
          <w:szCs w:val="24"/>
        </w:rPr>
        <w:t xml:space="preserve">their own </w:t>
      </w:r>
      <w:r w:rsidR="00B24EE5">
        <w:rPr>
          <w:rFonts w:ascii="Times New Roman" w:hAnsi="Times New Roman" w:cs="Times New Roman"/>
          <w:szCs w:val="24"/>
        </w:rPr>
        <w:t>clone detectio</w:t>
      </w:r>
      <w:r w:rsidR="0022347F">
        <w:rPr>
          <w:rFonts w:ascii="Times New Roman" w:hAnsi="Times New Roman" w:cs="Times New Roman"/>
          <w:szCs w:val="24"/>
        </w:rPr>
        <w:t xml:space="preserve">n technique - to be discussed in the subsequent sections </w:t>
      </w:r>
      <w:r w:rsidR="00964078">
        <w:rPr>
          <w:rFonts w:ascii="Times New Roman" w:hAnsi="Times New Roman" w:cs="Times New Roman"/>
          <w:szCs w:val="24"/>
        </w:rPr>
        <w:t>–</w:t>
      </w:r>
      <w:r w:rsidR="0022347F">
        <w:rPr>
          <w:rFonts w:ascii="Times New Roman" w:hAnsi="Times New Roman" w:cs="Times New Roman"/>
          <w:szCs w:val="24"/>
        </w:rPr>
        <w:t xml:space="preserve"> </w:t>
      </w:r>
      <w:r w:rsidR="00964078">
        <w:rPr>
          <w:rFonts w:ascii="Times New Roman" w:hAnsi="Times New Roman" w:cs="Times New Roman"/>
          <w:szCs w:val="24"/>
        </w:rPr>
        <w:t xml:space="preserve">to </w:t>
      </w:r>
      <w:r w:rsidR="001C2339">
        <w:rPr>
          <w:rFonts w:ascii="Times New Roman" w:hAnsi="Times New Roman" w:cs="Times New Roman"/>
          <w:szCs w:val="24"/>
        </w:rPr>
        <w:t xml:space="preserve">an </w:t>
      </w:r>
      <w:r w:rsidR="00964078">
        <w:rPr>
          <w:rFonts w:ascii="Times New Roman" w:hAnsi="Times New Roman" w:cs="Times New Roman"/>
          <w:szCs w:val="24"/>
        </w:rPr>
        <w:t xml:space="preserve">existing </w:t>
      </w:r>
      <w:r w:rsidR="00291B12">
        <w:rPr>
          <w:rFonts w:ascii="Times New Roman" w:hAnsi="Times New Roman" w:cs="Times New Roman"/>
          <w:szCs w:val="24"/>
        </w:rPr>
        <w:t>large C production software system</w:t>
      </w:r>
      <w:r w:rsidR="0022347F">
        <w:rPr>
          <w:rFonts w:ascii="Times New Roman" w:hAnsi="Times New Roman" w:cs="Times New Roman"/>
          <w:szCs w:val="24"/>
        </w:rPr>
        <w:t>.</w:t>
      </w:r>
      <w:r w:rsidR="004B7592">
        <w:rPr>
          <w:rFonts w:ascii="Times New Roman" w:hAnsi="Times New Roman" w:cs="Times New Roman"/>
          <w:szCs w:val="24"/>
        </w:rPr>
        <w:t xml:space="preserve"> </w:t>
      </w:r>
      <w:r w:rsidR="00957B9A">
        <w:rPr>
          <w:rFonts w:ascii="Times New Roman" w:hAnsi="Times New Roman" w:cs="Times New Roman"/>
          <w:szCs w:val="24"/>
        </w:rPr>
        <w:t xml:space="preserve">They confirmed </w:t>
      </w:r>
      <w:r w:rsidR="00762D4F">
        <w:rPr>
          <w:rFonts w:ascii="Times New Roman" w:hAnsi="Times New Roman" w:cs="Times New Roman"/>
          <w:szCs w:val="24"/>
        </w:rPr>
        <w:t xml:space="preserve">the average clone percentage of 12.7% </w:t>
      </w:r>
      <w:r w:rsidR="00B237FA">
        <w:rPr>
          <w:rFonts w:ascii="Times New Roman" w:hAnsi="Times New Roman" w:cs="Times New Roman"/>
          <w:szCs w:val="24"/>
        </w:rPr>
        <w:t xml:space="preserve">for their subject </w:t>
      </w:r>
      <w:r w:rsidR="00E44E5F">
        <w:rPr>
          <w:rFonts w:ascii="Times New Roman" w:hAnsi="Times New Roman" w:cs="Times New Roman"/>
          <w:szCs w:val="24"/>
        </w:rPr>
        <w:t>subsystems</w:t>
      </w:r>
      <w:r w:rsidR="006B6A7F">
        <w:rPr>
          <w:rFonts w:ascii="Times New Roman" w:hAnsi="Times New Roman" w:cs="Times New Roman"/>
          <w:szCs w:val="24"/>
        </w:rPr>
        <w:t xml:space="preserve">. </w:t>
      </w:r>
      <w:r w:rsidR="00156DA8">
        <w:rPr>
          <w:rFonts w:ascii="Times New Roman" w:hAnsi="Times New Roman" w:cs="Times New Roman"/>
          <w:szCs w:val="24"/>
        </w:rPr>
        <w:t xml:space="preserve">Along with that result, the researchers </w:t>
      </w:r>
      <w:r w:rsidR="000F172D">
        <w:rPr>
          <w:rFonts w:ascii="Times New Roman" w:hAnsi="Times New Roman" w:cs="Times New Roman"/>
          <w:szCs w:val="24"/>
        </w:rPr>
        <w:t>suggest</w:t>
      </w:r>
      <w:r w:rsidR="003E0D70">
        <w:rPr>
          <w:rFonts w:ascii="Times New Roman" w:hAnsi="Times New Roman" w:cs="Times New Roman"/>
          <w:szCs w:val="24"/>
        </w:rPr>
        <w:t>ed</w:t>
      </w:r>
      <w:r w:rsidR="000F172D">
        <w:rPr>
          <w:rFonts w:ascii="Times New Roman" w:hAnsi="Times New Roman" w:cs="Times New Roman"/>
          <w:szCs w:val="24"/>
        </w:rPr>
        <w:t xml:space="preserve"> direct </w:t>
      </w:r>
      <w:r w:rsidR="005647D0">
        <w:rPr>
          <w:rFonts w:ascii="Times New Roman" w:hAnsi="Times New Roman" w:cs="Times New Roman"/>
          <w:szCs w:val="24"/>
        </w:rPr>
        <w:t xml:space="preserve">relationship between </w:t>
      </w:r>
      <w:r w:rsidR="00D60961">
        <w:rPr>
          <w:rFonts w:ascii="Times New Roman" w:hAnsi="Times New Roman" w:cs="Times New Roman"/>
          <w:szCs w:val="24"/>
        </w:rPr>
        <w:t xml:space="preserve">code clones </w:t>
      </w:r>
      <w:r w:rsidR="00F83778">
        <w:rPr>
          <w:rFonts w:ascii="Times New Roman" w:hAnsi="Times New Roman" w:cs="Times New Roman"/>
          <w:szCs w:val="24"/>
        </w:rPr>
        <w:t xml:space="preserve">and </w:t>
      </w:r>
      <w:r w:rsidR="000D060C">
        <w:rPr>
          <w:rFonts w:ascii="Times New Roman" w:hAnsi="Times New Roman" w:cs="Times New Roman"/>
          <w:szCs w:val="24"/>
        </w:rPr>
        <w:t>maintenance costs</w:t>
      </w:r>
      <w:r w:rsidR="00FE6F3E">
        <w:rPr>
          <w:rFonts w:ascii="Times New Roman" w:hAnsi="Times New Roman" w:cs="Times New Roman"/>
          <w:szCs w:val="24"/>
        </w:rPr>
        <w:t xml:space="preserve">. </w:t>
      </w:r>
      <w:r w:rsidR="00F16036">
        <w:rPr>
          <w:rFonts w:ascii="Times New Roman" w:hAnsi="Times New Roman" w:cs="Times New Roman"/>
          <w:szCs w:val="24"/>
        </w:rPr>
        <w:t xml:space="preserve">So, if 12.7% of the code clones were found, </w:t>
      </w:r>
      <w:r w:rsidR="00F257F4">
        <w:rPr>
          <w:rFonts w:ascii="Times New Roman" w:hAnsi="Times New Roman" w:cs="Times New Roman"/>
          <w:szCs w:val="24"/>
        </w:rPr>
        <w:t xml:space="preserve">then </w:t>
      </w:r>
      <w:r w:rsidR="00204B8A">
        <w:rPr>
          <w:rFonts w:ascii="Times New Roman" w:hAnsi="Times New Roman" w:cs="Times New Roman"/>
          <w:szCs w:val="24"/>
        </w:rPr>
        <w:t xml:space="preserve">maintenance costs can be saved about </w:t>
      </w:r>
      <w:r w:rsidR="007220F9">
        <w:rPr>
          <w:rFonts w:ascii="Times New Roman" w:hAnsi="Times New Roman" w:cs="Times New Roman"/>
          <w:szCs w:val="24"/>
        </w:rPr>
        <w:t xml:space="preserve">12%, assuming even distribution of </w:t>
      </w:r>
      <w:r w:rsidR="00F93C41">
        <w:rPr>
          <w:rFonts w:ascii="Times New Roman" w:hAnsi="Times New Roman" w:cs="Times New Roman"/>
          <w:szCs w:val="24"/>
        </w:rPr>
        <w:t xml:space="preserve">maintenance cost </w:t>
      </w:r>
      <w:r w:rsidR="003B0A9E">
        <w:rPr>
          <w:rFonts w:ascii="Times New Roman" w:hAnsi="Times New Roman" w:cs="Times New Roman"/>
          <w:szCs w:val="24"/>
        </w:rPr>
        <w:t>across source.</w:t>
      </w:r>
      <w:r w:rsidR="0022306E">
        <w:rPr>
          <w:rFonts w:ascii="Times New Roman" w:hAnsi="Times New Roman" w:cs="Times New Roman"/>
          <w:szCs w:val="24"/>
        </w:rPr>
        <w:t xml:space="preserve"> </w:t>
      </w:r>
    </w:p>
    <w:p w:rsidR="000E3DEB" w:rsidRDefault="000E3DEB" w:rsidP="000E3BAD">
      <w:pPr>
        <w:widowControl/>
        <w:wordWrap/>
        <w:autoSpaceDE/>
        <w:autoSpaceDN/>
        <w:spacing w:after="0" w:line="240" w:lineRule="auto"/>
        <w:rPr>
          <w:ins w:id="2" w:author="Baek" w:date="2012-05-05T18:52:00Z"/>
          <w:rFonts w:ascii="Times New Roman" w:hAnsi="Times New Roman" w:cs="Times New Roman"/>
          <w:szCs w:val="24"/>
        </w:rPr>
      </w:pPr>
    </w:p>
    <w:p w:rsidR="000E3DEB" w:rsidRDefault="00B1621A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B1621A">
        <w:rPr>
          <w:rFonts w:ascii="Times New Roman" w:hAnsi="Times New Roman" w:cs="Times New Roman"/>
          <w:color w:val="000000"/>
          <w:szCs w:val="24"/>
        </w:rPr>
        <w:t>Juergens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et al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.[</w:t>
      </w:r>
      <w:proofErr w:type="gramEnd"/>
      <w:r>
        <w:rPr>
          <w:rFonts w:ascii="Times New Roman" w:hAnsi="Times New Roman" w:cs="Times New Roman"/>
          <w:color w:val="000000"/>
          <w:szCs w:val="24"/>
        </w:rPr>
        <w:t xml:space="preserve">2] </w:t>
      </w:r>
      <w:r w:rsidR="003771F2">
        <w:rPr>
          <w:rFonts w:ascii="Times New Roman" w:hAnsi="Times New Roman" w:cs="Times New Roman"/>
          <w:color w:val="000000"/>
          <w:szCs w:val="24"/>
        </w:rPr>
        <w:t xml:space="preserve">presented </w:t>
      </w:r>
      <w:r w:rsidR="00DB6644">
        <w:rPr>
          <w:rFonts w:ascii="Times New Roman" w:hAnsi="Times New Roman" w:cs="Times New Roman"/>
          <w:color w:val="000000"/>
          <w:szCs w:val="24"/>
        </w:rPr>
        <w:t xml:space="preserve">how </w:t>
      </w:r>
      <w:r w:rsidR="0055260E">
        <w:rPr>
          <w:rFonts w:ascii="Times New Roman" w:hAnsi="Times New Roman" w:cs="Times New Roman"/>
          <w:color w:val="000000"/>
          <w:szCs w:val="24"/>
        </w:rPr>
        <w:t xml:space="preserve">do </w:t>
      </w:r>
      <w:r w:rsidR="00DB6644">
        <w:rPr>
          <w:rFonts w:ascii="Times New Roman" w:hAnsi="Times New Roman" w:cs="Times New Roman"/>
          <w:color w:val="000000"/>
          <w:szCs w:val="24"/>
        </w:rPr>
        <w:t xml:space="preserve">inconsistent </w:t>
      </w:r>
      <w:r w:rsidR="00446954">
        <w:rPr>
          <w:rFonts w:ascii="Times New Roman" w:hAnsi="Times New Roman" w:cs="Times New Roman"/>
          <w:color w:val="000000"/>
          <w:szCs w:val="24"/>
        </w:rPr>
        <w:t xml:space="preserve">code clones </w:t>
      </w:r>
      <w:r w:rsidR="007B5349">
        <w:rPr>
          <w:rFonts w:ascii="Times New Roman" w:hAnsi="Times New Roman" w:cs="Times New Roman"/>
          <w:color w:val="000000"/>
          <w:szCs w:val="24"/>
        </w:rPr>
        <w:t xml:space="preserve">affect </w:t>
      </w:r>
      <w:r w:rsidR="00446954">
        <w:rPr>
          <w:rFonts w:ascii="Times New Roman" w:hAnsi="Times New Roman" w:cs="Times New Roman"/>
          <w:color w:val="000000"/>
          <w:szCs w:val="24"/>
        </w:rPr>
        <w:t>software quality</w:t>
      </w:r>
      <w:r w:rsidR="00DB6644">
        <w:rPr>
          <w:rFonts w:ascii="Times New Roman" w:hAnsi="Times New Roman" w:cs="Times New Roman"/>
          <w:color w:val="000000"/>
          <w:szCs w:val="24"/>
        </w:rPr>
        <w:t xml:space="preserve">, </w:t>
      </w:r>
      <w:r w:rsidR="00771C28">
        <w:rPr>
          <w:rFonts w:ascii="Times New Roman" w:hAnsi="Times New Roman" w:cs="Times New Roman"/>
          <w:color w:val="000000"/>
          <w:szCs w:val="24"/>
        </w:rPr>
        <w:t>by answering their research question “can inconsistent clones be indicators for faults in real systems?”</w:t>
      </w:r>
      <w:r w:rsidR="00F874ED">
        <w:rPr>
          <w:rFonts w:ascii="Times New Roman" w:hAnsi="Times New Roman" w:cs="Times New Roman"/>
          <w:color w:val="000000"/>
          <w:szCs w:val="24"/>
        </w:rPr>
        <w:t xml:space="preserve"> The researchers </w:t>
      </w:r>
      <w:r w:rsidR="006F5442">
        <w:rPr>
          <w:rFonts w:ascii="Times New Roman" w:hAnsi="Times New Roman" w:cs="Times New Roman"/>
          <w:color w:val="000000"/>
          <w:szCs w:val="24"/>
        </w:rPr>
        <w:t xml:space="preserve">analyzed </w:t>
      </w:r>
      <w:r w:rsidR="000C2D43">
        <w:rPr>
          <w:rFonts w:ascii="Times New Roman" w:hAnsi="Times New Roman" w:cs="Times New Roman"/>
          <w:color w:val="000000"/>
          <w:szCs w:val="24"/>
        </w:rPr>
        <w:t>4 commercial proj</w:t>
      </w:r>
      <w:r w:rsidR="009B127D">
        <w:rPr>
          <w:rFonts w:ascii="Times New Roman" w:hAnsi="Times New Roman" w:cs="Times New Roman"/>
          <w:color w:val="000000"/>
          <w:szCs w:val="24"/>
        </w:rPr>
        <w:t>e</w:t>
      </w:r>
      <w:r w:rsidR="00EA68D6">
        <w:rPr>
          <w:rFonts w:ascii="Times New Roman" w:hAnsi="Times New Roman" w:cs="Times New Roman"/>
          <w:color w:val="000000"/>
          <w:szCs w:val="24"/>
        </w:rPr>
        <w:t xml:space="preserve">cts and 1 open sources project. </w:t>
      </w:r>
      <w:r w:rsidR="00F97EF1">
        <w:rPr>
          <w:rFonts w:ascii="Times New Roman" w:hAnsi="Times New Roman" w:cs="Times New Roman"/>
          <w:color w:val="000000"/>
          <w:szCs w:val="24"/>
        </w:rPr>
        <w:t xml:space="preserve">As a result, they </w:t>
      </w:r>
      <w:r w:rsidR="00836E9B">
        <w:rPr>
          <w:rFonts w:ascii="Times New Roman" w:hAnsi="Times New Roman" w:cs="Times New Roman"/>
          <w:color w:val="000000"/>
          <w:szCs w:val="24"/>
        </w:rPr>
        <w:t xml:space="preserve">found </w:t>
      </w:r>
      <w:r w:rsidR="00391FC3">
        <w:rPr>
          <w:rFonts w:ascii="Times New Roman" w:hAnsi="Times New Roman" w:cs="Times New Roman"/>
          <w:color w:val="000000"/>
          <w:szCs w:val="24"/>
        </w:rPr>
        <w:t>3-23% of the inconsistent clones being actual faults</w:t>
      </w:r>
      <w:r w:rsidR="00AF6174">
        <w:rPr>
          <w:rFonts w:ascii="Times New Roman" w:hAnsi="Times New Roman" w:cs="Times New Roman"/>
          <w:color w:val="000000"/>
          <w:szCs w:val="24"/>
        </w:rPr>
        <w:t xml:space="preserve">. To this research question, they concluded </w:t>
      </w:r>
      <w:r w:rsidR="00391FC3">
        <w:rPr>
          <w:rFonts w:ascii="Times New Roman" w:hAnsi="Times New Roman" w:cs="Times New Roman"/>
          <w:color w:val="000000"/>
          <w:szCs w:val="24"/>
        </w:rPr>
        <w:t xml:space="preserve">that </w:t>
      </w:r>
      <w:r w:rsidR="00154BC8">
        <w:rPr>
          <w:rFonts w:ascii="Times New Roman" w:hAnsi="Times New Roman" w:cs="Times New Roman"/>
          <w:color w:val="000000"/>
          <w:szCs w:val="24"/>
        </w:rPr>
        <w:t>inconsistent code clones</w:t>
      </w:r>
      <w:r w:rsidR="004742D8">
        <w:rPr>
          <w:rFonts w:ascii="Times New Roman" w:hAnsi="Times New Roman" w:cs="Times New Roman"/>
          <w:color w:val="000000"/>
          <w:szCs w:val="24"/>
        </w:rPr>
        <w:t xml:space="preserve"> had statistically more faults</w:t>
      </w:r>
      <w:r w:rsidR="00154BC8">
        <w:rPr>
          <w:rFonts w:ascii="Times New Roman" w:hAnsi="Times New Roman" w:cs="Times New Roman"/>
          <w:color w:val="000000"/>
          <w:szCs w:val="24"/>
        </w:rPr>
        <w:t xml:space="preserve"> </w:t>
      </w:r>
      <w:r w:rsidR="00FA5910">
        <w:rPr>
          <w:rFonts w:ascii="Times New Roman" w:hAnsi="Times New Roman" w:cs="Times New Roman"/>
          <w:color w:val="000000"/>
          <w:szCs w:val="24"/>
        </w:rPr>
        <w:t>than the avera</w:t>
      </w:r>
      <w:r w:rsidR="004742D8">
        <w:rPr>
          <w:rFonts w:ascii="Times New Roman" w:hAnsi="Times New Roman" w:cs="Times New Roman"/>
          <w:color w:val="000000"/>
          <w:szCs w:val="24"/>
        </w:rPr>
        <w:t xml:space="preserve">ge code, thus </w:t>
      </w:r>
      <w:r w:rsidR="00AC678B">
        <w:rPr>
          <w:rFonts w:ascii="Times New Roman" w:hAnsi="Times New Roman" w:cs="Times New Roman"/>
          <w:color w:val="000000"/>
          <w:szCs w:val="24"/>
        </w:rPr>
        <w:t>“</w:t>
      </w:r>
      <w:r w:rsidR="004742D8">
        <w:rPr>
          <w:rFonts w:ascii="Times New Roman" w:hAnsi="Times New Roman" w:cs="Times New Roman"/>
          <w:color w:val="000000"/>
          <w:szCs w:val="24"/>
        </w:rPr>
        <w:t xml:space="preserve">inconsistencies can be </w:t>
      </w:r>
      <w:r w:rsidR="00AC678B">
        <w:rPr>
          <w:rFonts w:ascii="Times New Roman" w:hAnsi="Times New Roman" w:cs="Times New Roman"/>
          <w:color w:val="000000"/>
          <w:szCs w:val="24"/>
        </w:rPr>
        <w:t xml:space="preserve">indicators for faults in </w:t>
      </w:r>
      <w:r w:rsidR="00FD6CC8">
        <w:rPr>
          <w:rFonts w:ascii="Times New Roman" w:hAnsi="Times New Roman" w:cs="Times New Roman"/>
          <w:color w:val="000000"/>
          <w:szCs w:val="24"/>
        </w:rPr>
        <w:t>real systems.”</w:t>
      </w:r>
    </w:p>
    <w:p w:rsidR="002C0F4F" w:rsidRDefault="002C0F4F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2C0F4F" w:rsidRDefault="00B44352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contrary, </w:t>
      </w:r>
      <w:proofErr w:type="spellStart"/>
      <w:r w:rsidR="00714D44">
        <w:rPr>
          <w:rFonts w:ascii="Times New Roman" w:hAnsi="Times New Roman" w:cs="Times New Roman"/>
        </w:rPr>
        <w:t>Rahman</w:t>
      </w:r>
      <w:proofErr w:type="spellEnd"/>
      <w:r w:rsidR="00714D44">
        <w:rPr>
          <w:rFonts w:ascii="Times New Roman" w:hAnsi="Times New Roman" w:cs="Times New Roman"/>
        </w:rPr>
        <w:t xml:space="preserve"> et al</w:t>
      </w:r>
      <w:proofErr w:type="gramStart"/>
      <w:r w:rsidR="00714D44">
        <w:rPr>
          <w:rFonts w:ascii="Times New Roman" w:hAnsi="Times New Roman" w:cs="Times New Roman"/>
        </w:rPr>
        <w:t>.[</w:t>
      </w:r>
      <w:proofErr w:type="gramEnd"/>
      <w:r w:rsidR="00714D44">
        <w:rPr>
          <w:rFonts w:ascii="Times New Roman" w:hAnsi="Times New Roman" w:cs="Times New Roman"/>
        </w:rPr>
        <w:t xml:space="preserve">3] </w:t>
      </w:r>
      <w:r w:rsidR="00722278">
        <w:rPr>
          <w:rFonts w:ascii="Times New Roman" w:hAnsi="Times New Roman" w:cs="Times New Roman"/>
        </w:rPr>
        <w:t xml:space="preserve">argued </w:t>
      </w:r>
      <w:r w:rsidR="0035017F">
        <w:rPr>
          <w:rFonts w:ascii="Times New Roman" w:hAnsi="Times New Roman" w:cs="Times New Roman"/>
        </w:rPr>
        <w:t xml:space="preserve">the above position. </w:t>
      </w:r>
      <w:r w:rsidR="00CC32CB">
        <w:rPr>
          <w:rFonts w:ascii="Times New Roman" w:hAnsi="Times New Roman" w:cs="Times New Roman"/>
        </w:rPr>
        <w:t xml:space="preserve">They </w:t>
      </w:r>
      <w:r w:rsidR="00C05626">
        <w:rPr>
          <w:rFonts w:ascii="Times New Roman" w:hAnsi="Times New Roman" w:cs="Times New Roman"/>
        </w:rPr>
        <w:t xml:space="preserve">chose 4 open source </w:t>
      </w:r>
      <w:r w:rsidR="00AC3161">
        <w:rPr>
          <w:rFonts w:ascii="Times New Roman" w:hAnsi="Times New Roman" w:cs="Times New Roman"/>
        </w:rPr>
        <w:t xml:space="preserve">C </w:t>
      </w:r>
      <w:r w:rsidR="00501C2B">
        <w:rPr>
          <w:rFonts w:ascii="Times New Roman" w:hAnsi="Times New Roman" w:cs="Times New Roman"/>
        </w:rPr>
        <w:t xml:space="preserve">projects as their subjects and </w:t>
      </w:r>
      <w:r w:rsidR="001D6C8E">
        <w:rPr>
          <w:rFonts w:ascii="Times New Roman" w:hAnsi="Times New Roman" w:cs="Times New Roman"/>
        </w:rPr>
        <w:t xml:space="preserve">studied </w:t>
      </w:r>
      <w:r w:rsidR="00962736">
        <w:rPr>
          <w:rFonts w:ascii="Times New Roman" w:hAnsi="Times New Roman" w:cs="Times New Roman"/>
        </w:rPr>
        <w:t xml:space="preserve">the </w:t>
      </w:r>
      <w:r w:rsidR="006B164D">
        <w:rPr>
          <w:rFonts w:ascii="Times New Roman" w:hAnsi="Times New Roman" w:cs="Times New Roman"/>
        </w:rPr>
        <w:t xml:space="preserve">possible </w:t>
      </w:r>
      <w:r w:rsidR="00A31AC4">
        <w:rPr>
          <w:rFonts w:ascii="Times New Roman" w:hAnsi="Times New Roman" w:cs="Times New Roman"/>
        </w:rPr>
        <w:t xml:space="preserve">relationship between bugs and </w:t>
      </w:r>
      <w:r w:rsidR="00516D6C">
        <w:rPr>
          <w:rFonts w:ascii="Times New Roman" w:hAnsi="Times New Roman" w:cs="Times New Roman"/>
        </w:rPr>
        <w:t>code clones.</w:t>
      </w:r>
      <w:r w:rsidR="00BD0E7D">
        <w:rPr>
          <w:rFonts w:ascii="Times New Roman" w:hAnsi="Times New Roman" w:cs="Times New Roman"/>
        </w:rPr>
        <w:t xml:space="preserve"> To cut to the point, they could not </w:t>
      </w:r>
      <w:r w:rsidR="00123F3A">
        <w:rPr>
          <w:rFonts w:ascii="Times New Roman" w:hAnsi="Times New Roman" w:cs="Times New Roman"/>
        </w:rPr>
        <w:t xml:space="preserve">confirm </w:t>
      </w:r>
      <w:r w:rsidR="00BD0E7D">
        <w:rPr>
          <w:rFonts w:ascii="Times New Roman" w:hAnsi="Times New Roman" w:cs="Times New Roman"/>
        </w:rPr>
        <w:t xml:space="preserve">any strong relationship between </w:t>
      </w:r>
      <w:r w:rsidR="00123F3A">
        <w:rPr>
          <w:rFonts w:ascii="Times New Roman" w:hAnsi="Times New Roman" w:cs="Times New Roman"/>
        </w:rPr>
        <w:t>bugs and co</w:t>
      </w:r>
      <w:r w:rsidR="000A15A6">
        <w:rPr>
          <w:rFonts w:ascii="Times New Roman" w:hAnsi="Times New Roman" w:cs="Times New Roman"/>
        </w:rPr>
        <w:t xml:space="preserve">de clones from the data </w:t>
      </w:r>
      <w:r w:rsidR="007955E3">
        <w:rPr>
          <w:rFonts w:ascii="Times New Roman" w:hAnsi="Times New Roman" w:cs="Times New Roman"/>
        </w:rPr>
        <w:t xml:space="preserve">given. </w:t>
      </w:r>
      <w:r w:rsidR="00985B3D">
        <w:rPr>
          <w:rFonts w:ascii="Times New Roman" w:hAnsi="Times New Roman" w:cs="Times New Roman" w:hint="eastAsia"/>
        </w:rPr>
        <w:t xml:space="preserve">Contrary to </w:t>
      </w:r>
      <w:proofErr w:type="spellStart"/>
      <w:r w:rsidR="00CF5360">
        <w:rPr>
          <w:rFonts w:ascii="Times New Roman" w:hAnsi="Times New Roman" w:cs="Times New Roman"/>
        </w:rPr>
        <w:t>Juergen</w:t>
      </w:r>
      <w:r w:rsidR="0048345B">
        <w:rPr>
          <w:rFonts w:ascii="Times New Roman" w:hAnsi="Times New Roman" w:cs="Times New Roman"/>
        </w:rPr>
        <w:t>s</w:t>
      </w:r>
      <w:proofErr w:type="spellEnd"/>
      <w:r w:rsidR="0048345B">
        <w:rPr>
          <w:rFonts w:ascii="Times New Roman" w:hAnsi="Times New Roman" w:cs="Times New Roman"/>
        </w:rPr>
        <w:t xml:space="preserve">’ </w:t>
      </w:r>
      <w:r w:rsidR="00B071CA">
        <w:rPr>
          <w:rFonts w:ascii="Times New Roman" w:hAnsi="Times New Roman" w:cs="Times New Roman"/>
        </w:rPr>
        <w:t>argument</w:t>
      </w:r>
      <w:r w:rsidR="00985B3D">
        <w:rPr>
          <w:rFonts w:ascii="Times New Roman" w:hAnsi="Times New Roman" w:cs="Times New Roman" w:hint="eastAsia"/>
        </w:rPr>
        <w:t xml:space="preserve"> they denied the correlation between inconsistent code clones and</w:t>
      </w:r>
      <w:r w:rsidR="0093592C">
        <w:rPr>
          <w:rFonts w:ascii="Times New Roman" w:hAnsi="Times New Roman" w:cs="Times New Roman" w:hint="eastAsia"/>
        </w:rPr>
        <w:t xml:space="preserve"> faultiness.</w:t>
      </w:r>
      <w:r w:rsidR="00B071CA">
        <w:rPr>
          <w:rFonts w:ascii="Times New Roman" w:hAnsi="Times New Roman" w:cs="Times New Roman"/>
        </w:rPr>
        <w:t xml:space="preserve"> </w:t>
      </w:r>
      <w:r w:rsidR="00E63F8B">
        <w:rPr>
          <w:rFonts w:ascii="Times New Roman" w:hAnsi="Times New Roman" w:cs="Times New Roman"/>
        </w:rPr>
        <w:t>“</w:t>
      </w:r>
      <w:r w:rsidR="00B41645">
        <w:rPr>
          <w:rFonts w:ascii="Times New Roman" w:hAnsi="Times New Roman" w:cs="Times New Roman"/>
        </w:rPr>
        <w:t>clones don’</w:t>
      </w:r>
      <w:r w:rsidR="008F7D96">
        <w:rPr>
          <w:rFonts w:ascii="Times New Roman" w:hAnsi="Times New Roman" w:cs="Times New Roman"/>
        </w:rPr>
        <w:t>t really small</w:t>
      </w:r>
      <w:r w:rsidR="00B41645">
        <w:rPr>
          <w:rFonts w:ascii="Times New Roman" w:hAnsi="Times New Roman" w:cs="Times New Roman"/>
        </w:rPr>
        <w:t xml:space="preserve"> that bad</w:t>
      </w:r>
      <w:r w:rsidR="00D50EAA">
        <w:rPr>
          <w:rFonts w:ascii="Times New Roman" w:hAnsi="Times New Roman" w:cs="Times New Roman"/>
        </w:rPr>
        <w:t>!</w:t>
      </w:r>
      <w:r w:rsidR="00E63F8B">
        <w:rPr>
          <w:rFonts w:ascii="Times New Roman" w:hAnsi="Times New Roman" w:cs="Times New Roman"/>
        </w:rPr>
        <w:t>”</w:t>
      </w:r>
    </w:p>
    <w:p w:rsidR="00E00673" w:rsidRDefault="00E00673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</w:rPr>
      </w:pPr>
    </w:p>
    <w:p w:rsidR="00E00673" w:rsidRDefault="009D36F2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However, </w:t>
      </w:r>
      <w:r w:rsidR="005D1F2D">
        <w:rPr>
          <w:rFonts w:ascii="Times New Roman" w:hAnsi="Times New Roman" w:cs="Times New Roman"/>
        </w:rPr>
        <w:t xml:space="preserve">the subject projects for </w:t>
      </w:r>
      <w:r w:rsidR="00902E44">
        <w:rPr>
          <w:rFonts w:ascii="Times New Roman" w:hAnsi="Times New Roman" w:cs="Times New Roman"/>
        </w:rPr>
        <w:t>abov</w:t>
      </w:r>
      <w:r w:rsidR="00CA753D">
        <w:rPr>
          <w:rFonts w:ascii="Times New Roman" w:hAnsi="Times New Roman" w:cs="Times New Roman"/>
        </w:rPr>
        <w:t xml:space="preserve">e two studies differ greatly in </w:t>
      </w:r>
      <w:r w:rsidR="00FA5F31">
        <w:rPr>
          <w:rFonts w:ascii="Times New Roman" w:hAnsi="Times New Roman" w:cs="Times New Roman"/>
        </w:rPr>
        <w:t xml:space="preserve">the </w:t>
      </w:r>
      <w:r w:rsidR="00055A1A">
        <w:rPr>
          <w:rFonts w:ascii="Times New Roman" w:hAnsi="Times New Roman" w:cs="Times New Roman" w:hint="eastAsia"/>
        </w:rPr>
        <w:t xml:space="preserve">development </w:t>
      </w:r>
      <w:r w:rsidR="00FA5F31">
        <w:rPr>
          <w:rFonts w:ascii="Times New Roman" w:hAnsi="Times New Roman" w:cs="Times New Roman"/>
        </w:rPr>
        <w:t xml:space="preserve">language, </w:t>
      </w:r>
      <w:r w:rsidR="00BB7C6D">
        <w:rPr>
          <w:rFonts w:ascii="Times New Roman" w:hAnsi="Times New Roman" w:cs="Times New Roman"/>
        </w:rPr>
        <w:t xml:space="preserve">domain </w:t>
      </w:r>
      <w:r w:rsidR="004052AD">
        <w:rPr>
          <w:rFonts w:ascii="Times New Roman" w:hAnsi="Times New Roman" w:cs="Times New Roman"/>
        </w:rPr>
        <w:t xml:space="preserve">and </w:t>
      </w:r>
      <w:r w:rsidR="00291EC2">
        <w:rPr>
          <w:rFonts w:ascii="Times New Roman" w:hAnsi="Times New Roman" w:cs="Times New Roman" w:hint="eastAsia"/>
        </w:rPr>
        <w:t>availability.</w:t>
      </w:r>
      <w:r w:rsidR="00F2741D">
        <w:rPr>
          <w:rFonts w:ascii="Times New Roman" w:hAnsi="Times New Roman" w:cs="Times New Roman" w:hint="eastAsia"/>
        </w:rPr>
        <w:t xml:space="preserve"> </w:t>
      </w:r>
      <w:r w:rsidR="00682688">
        <w:rPr>
          <w:rFonts w:ascii="Times New Roman" w:hAnsi="Times New Roman" w:cs="Times New Roman" w:hint="eastAsia"/>
        </w:rPr>
        <w:t xml:space="preserve">While the first research focused more on object-oriented languages, </w:t>
      </w:r>
      <w:r w:rsidR="00682688">
        <w:rPr>
          <w:rFonts w:ascii="Times New Roman" w:hAnsi="Times New Roman" w:cs="Times New Roman"/>
        </w:rPr>
        <w:t>such</w:t>
      </w:r>
      <w:r w:rsidR="00682688">
        <w:rPr>
          <w:rFonts w:ascii="Times New Roman" w:hAnsi="Times New Roman" w:cs="Times New Roman" w:hint="eastAsia"/>
        </w:rPr>
        <w:t xml:space="preserve"> as java and C#, </w:t>
      </w:r>
      <w:r w:rsidR="002B38C2">
        <w:rPr>
          <w:rFonts w:ascii="Times New Roman" w:hAnsi="Times New Roman" w:cs="Times New Roman" w:hint="eastAsia"/>
        </w:rPr>
        <w:t xml:space="preserve">the latter studied </w:t>
      </w:r>
      <w:r w:rsidR="002B38C2">
        <w:rPr>
          <w:rFonts w:ascii="Times New Roman" w:hAnsi="Times New Roman" w:cs="Times New Roman"/>
        </w:rPr>
        <w:t>only</w:t>
      </w:r>
      <w:r w:rsidR="002B38C2">
        <w:rPr>
          <w:rFonts w:ascii="Times New Roman" w:hAnsi="Times New Roman" w:cs="Times New Roman" w:hint="eastAsia"/>
        </w:rPr>
        <w:t xml:space="preserve"> C, which is a sequential language.</w:t>
      </w:r>
      <w:r w:rsidR="00A65CFF">
        <w:rPr>
          <w:rFonts w:ascii="Times New Roman" w:hAnsi="Times New Roman" w:cs="Times New Roman" w:hint="eastAsia"/>
        </w:rPr>
        <w:t xml:space="preserve"> Since object-oriented languages tend to suffer more from </w:t>
      </w:r>
      <w:r w:rsidR="001B4A9E">
        <w:rPr>
          <w:rFonts w:ascii="Times New Roman" w:hAnsi="Times New Roman" w:cs="Times New Roman" w:hint="eastAsia"/>
        </w:rPr>
        <w:t>inevitable code clones</w:t>
      </w:r>
      <w:r w:rsidR="00501D6E">
        <w:rPr>
          <w:rFonts w:ascii="Times New Roman" w:hAnsi="Times New Roman" w:cs="Times New Roman" w:hint="eastAsia"/>
        </w:rPr>
        <w:t xml:space="preserve"> </w:t>
      </w:r>
      <w:r w:rsidR="001B4A9E">
        <w:rPr>
          <w:rFonts w:ascii="Times New Roman" w:hAnsi="Times New Roman" w:cs="Times New Roman" w:hint="eastAsia"/>
        </w:rPr>
        <w:t>[4],</w:t>
      </w:r>
      <w:r w:rsidR="00984467">
        <w:rPr>
          <w:rFonts w:ascii="Times New Roman" w:hAnsi="Times New Roman" w:cs="Times New Roman" w:hint="eastAsia"/>
        </w:rPr>
        <w:t xml:space="preserve"> </w:t>
      </w:r>
      <w:r w:rsidR="006D26F6">
        <w:rPr>
          <w:rFonts w:ascii="Times New Roman" w:hAnsi="Times New Roman" w:cs="Times New Roman" w:hint="eastAsia"/>
        </w:rPr>
        <w:t>their</w:t>
      </w:r>
      <w:r w:rsidR="000E0ECA">
        <w:rPr>
          <w:rFonts w:ascii="Times New Roman" w:hAnsi="Times New Roman" w:cs="Times New Roman" w:hint="eastAsia"/>
        </w:rPr>
        <w:t xml:space="preserve"> discrepancy could be explained by this fact. </w:t>
      </w:r>
      <w:r w:rsidR="003F23D0">
        <w:rPr>
          <w:rFonts w:ascii="Times New Roman" w:hAnsi="Times New Roman" w:cs="Times New Roman" w:hint="eastAsia"/>
        </w:rPr>
        <w:t xml:space="preserve">Also, </w:t>
      </w:r>
      <w:proofErr w:type="spellStart"/>
      <w:r w:rsidR="00D162BC">
        <w:rPr>
          <w:rFonts w:ascii="Times New Roman" w:hAnsi="Times New Roman" w:cs="Times New Roman" w:hint="eastAsia"/>
        </w:rPr>
        <w:t>Juergens</w:t>
      </w:r>
      <w:proofErr w:type="spellEnd"/>
      <w:r w:rsidR="00D162BC">
        <w:rPr>
          <w:rFonts w:ascii="Times New Roman" w:hAnsi="Times New Roman" w:cs="Times New Roman" w:hint="eastAsia"/>
        </w:rPr>
        <w:t xml:space="preserve"> </w:t>
      </w:r>
      <w:r w:rsidR="00632A4D">
        <w:rPr>
          <w:rFonts w:ascii="Times New Roman" w:hAnsi="Times New Roman" w:cs="Times New Roman"/>
        </w:rPr>
        <w:t>incorporated</w:t>
      </w:r>
      <w:r w:rsidR="00632A4D">
        <w:rPr>
          <w:rFonts w:ascii="Times New Roman" w:hAnsi="Times New Roman" w:cs="Times New Roman" w:hint="eastAsia"/>
        </w:rPr>
        <w:t xml:space="preserve"> </w:t>
      </w:r>
      <w:r w:rsidR="00644A67">
        <w:rPr>
          <w:rFonts w:ascii="Times New Roman" w:hAnsi="Times New Roman" w:cs="Times New Roman" w:hint="eastAsia"/>
        </w:rPr>
        <w:t xml:space="preserve">some commercial </w:t>
      </w:r>
      <w:r w:rsidR="00566CDC">
        <w:rPr>
          <w:rFonts w:ascii="Times New Roman" w:hAnsi="Times New Roman" w:cs="Times New Roman" w:hint="eastAsia"/>
        </w:rPr>
        <w:t xml:space="preserve">product into their studies. </w:t>
      </w:r>
      <w:r w:rsidR="00EE0C2F">
        <w:rPr>
          <w:rFonts w:ascii="Times New Roman" w:hAnsi="Times New Roman" w:cs="Times New Roman" w:hint="eastAsia"/>
        </w:rPr>
        <w:t xml:space="preserve">Perhaps, </w:t>
      </w:r>
      <w:r w:rsidR="0015738E">
        <w:rPr>
          <w:rFonts w:ascii="Times New Roman" w:hAnsi="Times New Roman" w:cs="Times New Roman" w:hint="eastAsia"/>
        </w:rPr>
        <w:t>commercial product</w:t>
      </w:r>
      <w:r w:rsidR="003D52E3">
        <w:rPr>
          <w:rFonts w:ascii="Times New Roman" w:hAnsi="Times New Roman" w:cs="Times New Roman" w:hint="eastAsia"/>
        </w:rPr>
        <w:t>s</w:t>
      </w:r>
      <w:r w:rsidR="0015738E">
        <w:rPr>
          <w:rFonts w:ascii="Times New Roman" w:hAnsi="Times New Roman" w:cs="Times New Roman" w:hint="eastAsia"/>
        </w:rPr>
        <w:t xml:space="preserve"> </w:t>
      </w:r>
      <w:r w:rsidR="0015738E">
        <w:rPr>
          <w:rFonts w:ascii="Times New Roman" w:hAnsi="Times New Roman" w:cs="Times New Roman"/>
        </w:rPr>
        <w:t>–</w:t>
      </w:r>
      <w:r w:rsidR="0015738E">
        <w:rPr>
          <w:rFonts w:ascii="Times New Roman" w:hAnsi="Times New Roman" w:cs="Times New Roman" w:hint="eastAsia"/>
        </w:rPr>
        <w:t xml:space="preserve"> maybe </w:t>
      </w:r>
      <w:r w:rsidR="0015738E">
        <w:rPr>
          <w:rFonts w:ascii="Times New Roman" w:hAnsi="Times New Roman" w:cs="Times New Roman"/>
        </w:rPr>
        <w:t>because of</w:t>
      </w:r>
      <w:r w:rsidR="0015738E">
        <w:rPr>
          <w:rFonts w:ascii="Times New Roman" w:hAnsi="Times New Roman" w:cs="Times New Roman" w:hint="eastAsia"/>
        </w:rPr>
        <w:t xml:space="preserve"> the reason inherent from </w:t>
      </w:r>
      <w:r w:rsidR="00580B72">
        <w:rPr>
          <w:rFonts w:ascii="Times New Roman" w:hAnsi="Times New Roman" w:cs="Times New Roman" w:hint="eastAsia"/>
        </w:rPr>
        <w:t xml:space="preserve">the difference in </w:t>
      </w:r>
      <w:r w:rsidR="002E2802">
        <w:rPr>
          <w:rFonts w:ascii="Times New Roman" w:hAnsi="Times New Roman" w:cs="Times New Roman" w:hint="eastAsia"/>
        </w:rPr>
        <w:t xml:space="preserve">the </w:t>
      </w:r>
      <w:r w:rsidR="00580B72">
        <w:rPr>
          <w:rFonts w:ascii="Times New Roman" w:hAnsi="Times New Roman" w:cs="Times New Roman" w:hint="eastAsia"/>
        </w:rPr>
        <w:t xml:space="preserve">development </w:t>
      </w:r>
      <w:r w:rsidR="002E2802">
        <w:rPr>
          <w:rFonts w:ascii="Times New Roman" w:hAnsi="Times New Roman" w:cs="Times New Roman" w:hint="eastAsia"/>
        </w:rPr>
        <w:t xml:space="preserve">workflow </w:t>
      </w:r>
      <w:r w:rsidR="00395ECC">
        <w:rPr>
          <w:rFonts w:ascii="Times New Roman" w:hAnsi="Times New Roman" w:cs="Times New Roman"/>
        </w:rPr>
        <w:t>–</w:t>
      </w:r>
      <w:r w:rsidR="002E2802">
        <w:rPr>
          <w:rFonts w:ascii="Times New Roman" w:hAnsi="Times New Roman" w:cs="Times New Roman" w:hint="eastAsia"/>
        </w:rPr>
        <w:t xml:space="preserve"> </w:t>
      </w:r>
      <w:r w:rsidR="00395ECC">
        <w:rPr>
          <w:rFonts w:ascii="Times New Roman" w:hAnsi="Times New Roman" w:cs="Times New Roman" w:hint="eastAsia"/>
        </w:rPr>
        <w:t xml:space="preserve">are more susceptible to </w:t>
      </w:r>
      <w:r w:rsidR="004A0E66">
        <w:rPr>
          <w:rFonts w:ascii="Times New Roman" w:hAnsi="Times New Roman" w:cs="Times New Roman" w:hint="eastAsia"/>
        </w:rPr>
        <w:t xml:space="preserve">code clones. </w:t>
      </w:r>
    </w:p>
    <w:p w:rsidR="00BF200D" w:rsidRDefault="00BF200D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</w:rPr>
      </w:pPr>
    </w:p>
    <w:p w:rsidR="00BF200D" w:rsidRDefault="007E509C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ode Clone Detection Techniques</w:t>
      </w:r>
    </w:p>
    <w:p w:rsidR="00002519" w:rsidRDefault="00F666E6" w:rsidP="000E3BAD">
      <w:pPr>
        <w:widowControl/>
        <w:wordWrap/>
        <w:autoSpaceDE/>
        <w:autoSpaceDN/>
        <w:spacing w:after="0" w:line="240" w:lineRule="auto"/>
        <w:ind w:left="800" w:hanging="800"/>
        <w:rPr>
          <w:rFonts w:ascii="Times New Roman" w:hAnsi="Times New Roman" w:cs="Times New Roman" w:hint="eastAsia"/>
        </w:rPr>
        <w:pPrChange w:id="3" w:author="Baek" w:date="2012-05-05T20:26:00Z">
          <w:pPr>
            <w:widowControl/>
            <w:wordWrap/>
            <w:autoSpaceDE/>
            <w:autoSpaceDN/>
            <w:spacing w:after="0" w:line="240" w:lineRule="auto"/>
          </w:pPr>
        </w:pPrChange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section could be </w:t>
      </w:r>
      <w:r w:rsidR="00B95440">
        <w:rPr>
          <w:rFonts w:ascii="Times New Roman" w:hAnsi="Times New Roman" w:cs="Times New Roman" w:hint="eastAsia"/>
        </w:rPr>
        <w:t xml:space="preserve">same as the </w:t>
      </w:r>
      <w:r w:rsidR="00B95440">
        <w:rPr>
          <w:rFonts w:ascii="Times New Roman" w:hAnsi="Times New Roman" w:cs="Times New Roman"/>
        </w:rPr>
        <w:t>corresponding</w:t>
      </w:r>
      <w:r w:rsidR="00B95440">
        <w:rPr>
          <w:rFonts w:ascii="Times New Roman" w:hAnsi="Times New Roman" w:cs="Times New Roman" w:hint="eastAsia"/>
        </w:rPr>
        <w:t xml:space="preserve"> </w:t>
      </w:r>
      <w:r w:rsidR="008352B5">
        <w:rPr>
          <w:rFonts w:ascii="Times New Roman" w:hAnsi="Times New Roman" w:cs="Times New Roman" w:hint="eastAsia"/>
        </w:rPr>
        <w:t xml:space="preserve">section from introduction </w:t>
      </w:r>
    </w:p>
    <w:p w:rsidR="005C15B9" w:rsidRDefault="005C15B9" w:rsidP="000E3BAD">
      <w:pPr>
        <w:widowControl/>
        <w:wordWrap/>
        <w:autoSpaceDE/>
        <w:autoSpaceDN/>
        <w:spacing w:after="0" w:line="240" w:lineRule="auto"/>
        <w:ind w:left="800" w:hanging="800"/>
        <w:rPr>
          <w:rFonts w:ascii="Times New Roman" w:hAnsi="Times New Roman" w:cs="Times New Roman" w:hint="eastAsia"/>
        </w:rPr>
      </w:pPr>
    </w:p>
    <w:p w:rsidR="005C15B9" w:rsidRDefault="000E63B9" w:rsidP="000E3BAD">
      <w:pPr>
        <w:widowControl/>
        <w:wordWrap/>
        <w:autoSpaceDE/>
        <w:autoSpaceDN/>
        <w:spacing w:after="0" w:line="240" w:lineRule="auto"/>
        <w:ind w:left="800" w:hanging="80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Problem Solving with Machine Learning</w:t>
      </w:r>
    </w:p>
    <w:p w:rsidR="003E0F42" w:rsidRDefault="00C7097E" w:rsidP="00CC0B12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effort to </w:t>
      </w:r>
      <w:r w:rsidR="00D31D93">
        <w:rPr>
          <w:rFonts w:ascii="Times New Roman" w:hAnsi="Times New Roman" w:cs="Times New Roman" w:hint="eastAsia"/>
        </w:rPr>
        <w:t xml:space="preserve">(even more) </w:t>
      </w:r>
      <w:r>
        <w:rPr>
          <w:rFonts w:ascii="Times New Roman" w:hAnsi="Times New Roman" w:cs="Times New Roman" w:hint="eastAsia"/>
        </w:rPr>
        <w:t xml:space="preserve">automatize </w:t>
      </w:r>
      <w:r w:rsidR="006C186A">
        <w:rPr>
          <w:rFonts w:ascii="Times New Roman" w:hAnsi="Times New Roman" w:cs="Times New Roman" w:hint="eastAsia"/>
        </w:rPr>
        <w:t>k</w:t>
      </w:r>
      <w:r w:rsidR="00097057">
        <w:rPr>
          <w:rFonts w:ascii="Times New Roman" w:hAnsi="Times New Roman" w:cs="Times New Roman" w:hint="eastAsia"/>
        </w:rPr>
        <w:t xml:space="preserve">nowledge </w:t>
      </w:r>
      <w:r w:rsidR="005D5B37">
        <w:rPr>
          <w:rFonts w:ascii="Times New Roman" w:hAnsi="Times New Roman" w:cs="Times New Roman" w:hint="eastAsia"/>
        </w:rPr>
        <w:t>engineering</w:t>
      </w:r>
      <w:r w:rsidR="001F2342">
        <w:rPr>
          <w:rFonts w:ascii="Times New Roman" w:hAnsi="Times New Roman" w:cs="Times New Roman" w:hint="eastAsia"/>
        </w:rPr>
        <w:t xml:space="preserve"> </w:t>
      </w:r>
      <w:proofErr w:type="gramStart"/>
      <w:r w:rsidR="001F2342">
        <w:rPr>
          <w:rFonts w:ascii="Times New Roman" w:hAnsi="Times New Roman" w:cs="Times New Roman" w:hint="eastAsia"/>
        </w:rPr>
        <w:t>proc</w:t>
      </w:r>
      <w:r w:rsidR="007E0744">
        <w:rPr>
          <w:rFonts w:ascii="Times New Roman" w:hAnsi="Times New Roman" w:cs="Times New Roman" w:hint="eastAsia"/>
        </w:rPr>
        <w:t>ess</w:t>
      </w:r>
      <w:r w:rsidR="005D5B37">
        <w:rPr>
          <w:rFonts w:ascii="Times New Roman" w:hAnsi="Times New Roman" w:cs="Times New Roman" w:hint="eastAsia"/>
        </w:rPr>
        <w:t>,</w:t>
      </w:r>
      <w:proofErr w:type="gramEnd"/>
      <w:r w:rsidR="005D5B37">
        <w:rPr>
          <w:rFonts w:ascii="Times New Roman" w:hAnsi="Times New Roman" w:cs="Times New Roman" w:hint="eastAsia"/>
        </w:rPr>
        <w:t xml:space="preserve"> </w:t>
      </w:r>
      <w:r w:rsidR="00FD10BE">
        <w:rPr>
          <w:rFonts w:ascii="Times New Roman" w:hAnsi="Times New Roman" w:cs="Times New Roman" w:hint="eastAsia"/>
        </w:rPr>
        <w:t xml:space="preserve">machine learning </w:t>
      </w:r>
      <w:r w:rsidR="003A2F69">
        <w:rPr>
          <w:rFonts w:ascii="Times New Roman" w:hAnsi="Times New Roman" w:cs="Times New Roman" w:hint="eastAsia"/>
        </w:rPr>
        <w:t xml:space="preserve">became a promising </w:t>
      </w:r>
      <w:r w:rsidR="001F5F6F">
        <w:rPr>
          <w:rFonts w:ascii="Times New Roman" w:hAnsi="Times New Roman" w:cs="Times New Roman" w:hint="eastAsia"/>
        </w:rPr>
        <w:t xml:space="preserve">solution for </w:t>
      </w:r>
      <w:r w:rsidR="001F5F6F">
        <w:rPr>
          <w:rFonts w:ascii="Times New Roman" w:hAnsi="Times New Roman" w:cs="Times New Roman"/>
        </w:rPr>
        <w:t>various</w:t>
      </w:r>
      <w:r w:rsidR="001F5F6F">
        <w:rPr>
          <w:rFonts w:ascii="Times New Roman" w:hAnsi="Times New Roman" w:cs="Times New Roman" w:hint="eastAsia"/>
        </w:rPr>
        <w:t xml:space="preserve"> fields. </w:t>
      </w:r>
      <w:r w:rsidR="00017EF5">
        <w:rPr>
          <w:rFonts w:ascii="Times New Roman" w:hAnsi="Times New Roman" w:cs="Times New Roman" w:hint="eastAsia"/>
        </w:rPr>
        <w:t xml:space="preserve">According to </w:t>
      </w:r>
      <w:proofErr w:type="gramStart"/>
      <w:r w:rsidR="000D6EA5">
        <w:rPr>
          <w:rFonts w:ascii="Times New Roman" w:hAnsi="Times New Roman" w:cs="Times New Roman" w:hint="eastAsia"/>
        </w:rPr>
        <w:t>Langley[</w:t>
      </w:r>
      <w:proofErr w:type="gramEnd"/>
      <w:r w:rsidR="000D6EA5">
        <w:rPr>
          <w:rFonts w:ascii="Times New Roman" w:hAnsi="Times New Roman" w:cs="Times New Roman" w:hint="eastAsia"/>
        </w:rPr>
        <w:t>5]</w:t>
      </w:r>
      <w:r w:rsidR="00BD6F90">
        <w:rPr>
          <w:rFonts w:ascii="Times New Roman" w:hAnsi="Times New Roman" w:cs="Times New Roman" w:hint="eastAsia"/>
        </w:rPr>
        <w:t xml:space="preserve">, </w:t>
      </w:r>
      <w:r w:rsidR="00DD5C3A">
        <w:rPr>
          <w:rFonts w:ascii="Times New Roman" w:hAnsi="Times New Roman" w:cs="Times New Roman" w:hint="eastAsia"/>
        </w:rPr>
        <w:t xml:space="preserve">machine </w:t>
      </w:r>
      <w:r w:rsidR="00DE70B6">
        <w:rPr>
          <w:rFonts w:ascii="Times New Roman" w:hAnsi="Times New Roman" w:cs="Times New Roman" w:hint="eastAsia"/>
        </w:rPr>
        <w:t xml:space="preserve">learning </w:t>
      </w:r>
      <w:r w:rsidR="008E7CD5">
        <w:rPr>
          <w:rFonts w:ascii="Times New Roman" w:hAnsi="Times New Roman" w:cs="Times New Roman" w:hint="eastAsia"/>
        </w:rPr>
        <w:t xml:space="preserve">actually being used </w:t>
      </w:r>
      <w:r w:rsidR="000E2A77">
        <w:rPr>
          <w:rFonts w:ascii="Times New Roman" w:hAnsi="Times New Roman" w:cs="Times New Roman" w:hint="eastAsia"/>
        </w:rPr>
        <w:t xml:space="preserve">in industries, such as </w:t>
      </w:r>
      <w:r w:rsidR="00661E36">
        <w:rPr>
          <w:rFonts w:ascii="Times New Roman" w:hAnsi="Times New Roman" w:cs="Times New Roman" w:hint="eastAsia"/>
        </w:rPr>
        <w:t xml:space="preserve">motor pump </w:t>
      </w:r>
      <w:r w:rsidR="00E14526">
        <w:rPr>
          <w:rFonts w:ascii="Times New Roman" w:hAnsi="Times New Roman" w:cs="Times New Roman" w:hint="eastAsia"/>
        </w:rPr>
        <w:t xml:space="preserve">diagnosis, </w:t>
      </w:r>
      <w:r w:rsidR="00AD2CAC">
        <w:rPr>
          <w:rFonts w:ascii="Times New Roman" w:hAnsi="Times New Roman" w:cs="Times New Roman" w:hint="eastAsia"/>
        </w:rPr>
        <w:t xml:space="preserve">automatic celestial </w:t>
      </w:r>
      <w:r w:rsidR="00FB34C7">
        <w:rPr>
          <w:rFonts w:ascii="Times New Roman" w:hAnsi="Times New Roman" w:cs="Times New Roman" w:hint="eastAsia"/>
        </w:rPr>
        <w:t xml:space="preserve">image classification, </w:t>
      </w:r>
      <w:r w:rsidR="0077407D">
        <w:rPr>
          <w:rFonts w:ascii="Times New Roman" w:hAnsi="Times New Roman" w:cs="Times New Roman" w:hint="eastAsia"/>
        </w:rPr>
        <w:t>etc.</w:t>
      </w:r>
      <w:r w:rsidR="00D62D0E">
        <w:rPr>
          <w:rFonts w:ascii="Times New Roman" w:hAnsi="Times New Roman" w:cs="Times New Roman" w:hint="eastAsia"/>
        </w:rPr>
        <w:t xml:space="preserve"> The</w:t>
      </w:r>
      <w:r w:rsidR="00694D5C">
        <w:rPr>
          <w:rFonts w:ascii="Times New Roman" w:hAnsi="Times New Roman" w:cs="Times New Roman" w:hint="eastAsia"/>
        </w:rPr>
        <w:t xml:space="preserve"> common characteristics of these </w:t>
      </w:r>
      <w:r w:rsidR="008C0CAF">
        <w:rPr>
          <w:rFonts w:ascii="Times New Roman" w:hAnsi="Times New Roman" w:cs="Times New Roman"/>
        </w:rPr>
        <w:t>solution</w:t>
      </w:r>
      <w:r w:rsidR="00A52AE3">
        <w:rPr>
          <w:rFonts w:ascii="Times New Roman" w:hAnsi="Times New Roman" w:cs="Times New Roman" w:hint="eastAsia"/>
        </w:rPr>
        <w:t>s</w:t>
      </w:r>
      <w:r w:rsidR="008C0CAF">
        <w:rPr>
          <w:rFonts w:ascii="Times New Roman" w:hAnsi="Times New Roman" w:cs="Times New Roman" w:hint="eastAsia"/>
        </w:rPr>
        <w:t xml:space="preserve"> </w:t>
      </w:r>
      <w:r w:rsidR="00694D5C">
        <w:rPr>
          <w:rFonts w:ascii="Times New Roman" w:hAnsi="Times New Roman" w:cs="Times New Roman" w:hint="eastAsia"/>
        </w:rPr>
        <w:t xml:space="preserve">were that </w:t>
      </w:r>
      <w:r w:rsidR="008C0CAF">
        <w:rPr>
          <w:rFonts w:ascii="Times New Roman" w:hAnsi="Times New Roman" w:cs="Times New Roman" w:hint="eastAsia"/>
        </w:rPr>
        <w:t xml:space="preserve">the </w:t>
      </w:r>
      <w:r w:rsidR="002E2572">
        <w:rPr>
          <w:rFonts w:ascii="Times New Roman" w:hAnsi="Times New Roman" w:cs="Times New Roman" w:hint="eastAsia"/>
        </w:rPr>
        <w:t xml:space="preserve">problem </w:t>
      </w:r>
      <w:r w:rsidR="00070A96">
        <w:rPr>
          <w:rFonts w:ascii="Times New Roman" w:hAnsi="Times New Roman" w:cs="Times New Roman" w:hint="eastAsia"/>
        </w:rPr>
        <w:t xml:space="preserve">was </w:t>
      </w:r>
      <w:r w:rsidR="002E2572">
        <w:rPr>
          <w:rFonts w:ascii="Times New Roman" w:hAnsi="Times New Roman" w:cs="Times New Roman" w:hint="eastAsia"/>
        </w:rPr>
        <w:t xml:space="preserve">in </w:t>
      </w:r>
      <w:r w:rsidR="002E2572">
        <w:rPr>
          <w:rFonts w:ascii="Times New Roman" w:hAnsi="Times New Roman" w:cs="Times New Roman"/>
        </w:rPr>
        <w:t>known</w:t>
      </w:r>
      <w:r w:rsidR="002E2572">
        <w:rPr>
          <w:rFonts w:ascii="Times New Roman" w:hAnsi="Times New Roman" w:cs="Times New Roman" w:hint="eastAsia"/>
        </w:rPr>
        <w:t xml:space="preserve"> domain (</w:t>
      </w:r>
      <w:r w:rsidR="002E2572">
        <w:rPr>
          <w:rFonts w:ascii="Times New Roman" w:hAnsi="Times New Roman" w:cs="Times New Roman"/>
        </w:rPr>
        <w:t>specific</w:t>
      </w:r>
      <w:r w:rsidR="002E2572">
        <w:rPr>
          <w:rFonts w:ascii="Times New Roman" w:hAnsi="Times New Roman" w:cs="Times New Roman" w:hint="eastAsia"/>
        </w:rPr>
        <w:t xml:space="preserve"> </w:t>
      </w:r>
      <w:r w:rsidR="003A07C7">
        <w:rPr>
          <w:rFonts w:ascii="Times New Roman" w:hAnsi="Times New Roman" w:cs="Times New Roman" w:hint="eastAsia"/>
        </w:rPr>
        <w:t>task), and that</w:t>
      </w:r>
      <w:r w:rsidR="001A2767">
        <w:rPr>
          <w:rFonts w:ascii="Times New Roman" w:hAnsi="Times New Roman" w:cs="Times New Roman" w:hint="eastAsia"/>
        </w:rPr>
        <w:t xml:space="preserve"> </w:t>
      </w:r>
      <w:r w:rsidR="008C0CAF">
        <w:rPr>
          <w:rFonts w:ascii="Times New Roman" w:hAnsi="Times New Roman" w:cs="Times New Roman" w:hint="eastAsia"/>
        </w:rPr>
        <w:t>machine learning</w:t>
      </w:r>
      <w:r w:rsidR="004B117C">
        <w:rPr>
          <w:rFonts w:ascii="Times New Roman" w:hAnsi="Times New Roman" w:cs="Times New Roman" w:hint="eastAsia"/>
        </w:rPr>
        <w:t xml:space="preserve"> ou</w:t>
      </w:r>
      <w:r w:rsidR="00B97D17">
        <w:rPr>
          <w:rFonts w:ascii="Times New Roman" w:hAnsi="Times New Roman" w:cs="Times New Roman" w:hint="eastAsia"/>
        </w:rPr>
        <w:t xml:space="preserve">tperformed the previous </w:t>
      </w:r>
      <w:r w:rsidR="00C47C30">
        <w:rPr>
          <w:rFonts w:ascii="Times New Roman" w:hAnsi="Times New Roman" w:cs="Times New Roman" w:hint="eastAsia"/>
        </w:rPr>
        <w:t>solutions</w:t>
      </w:r>
      <w:r w:rsidR="00B26D56">
        <w:rPr>
          <w:rFonts w:ascii="Times New Roman" w:hAnsi="Times New Roman" w:cs="Times New Roman" w:hint="eastAsia"/>
        </w:rPr>
        <w:t>.</w:t>
      </w:r>
      <w:r w:rsidR="0077407D">
        <w:rPr>
          <w:rFonts w:ascii="Times New Roman" w:hAnsi="Times New Roman" w:cs="Times New Roman" w:hint="eastAsia"/>
        </w:rPr>
        <w:t xml:space="preserve"> </w:t>
      </w:r>
      <w:r w:rsidR="006E4AC1">
        <w:rPr>
          <w:rFonts w:ascii="Times New Roman" w:hAnsi="Times New Roman" w:cs="Times New Roman" w:hint="eastAsia"/>
        </w:rPr>
        <w:t xml:space="preserve">These practical </w:t>
      </w:r>
      <w:r w:rsidR="00AF033E">
        <w:rPr>
          <w:rFonts w:ascii="Times New Roman" w:hAnsi="Times New Roman" w:cs="Times New Roman" w:hint="eastAsia"/>
        </w:rPr>
        <w:t>application</w:t>
      </w:r>
      <w:r w:rsidR="008E461F">
        <w:rPr>
          <w:rFonts w:ascii="Times New Roman" w:hAnsi="Times New Roman" w:cs="Times New Roman" w:hint="eastAsia"/>
        </w:rPr>
        <w:t>s</w:t>
      </w:r>
      <w:r w:rsidR="00AF033E">
        <w:rPr>
          <w:rFonts w:ascii="Times New Roman" w:hAnsi="Times New Roman" w:cs="Times New Roman" w:hint="eastAsia"/>
        </w:rPr>
        <w:t xml:space="preserve"> </w:t>
      </w:r>
      <w:r w:rsidR="00E16FAF">
        <w:rPr>
          <w:rFonts w:ascii="Times New Roman" w:hAnsi="Times New Roman" w:cs="Times New Roman" w:hint="eastAsia"/>
        </w:rPr>
        <w:t xml:space="preserve">made </w:t>
      </w:r>
      <w:r w:rsidR="008E461F">
        <w:rPr>
          <w:rFonts w:ascii="Times New Roman" w:hAnsi="Times New Roman" w:cs="Times New Roman" w:hint="eastAsia"/>
        </w:rPr>
        <w:t>it seem possible to apply machine learning in classifying</w:t>
      </w:r>
      <w:r w:rsidR="00906DAE">
        <w:rPr>
          <w:rFonts w:ascii="Times New Roman" w:hAnsi="Times New Roman" w:cs="Times New Roman" w:hint="eastAsia"/>
        </w:rPr>
        <w:t xml:space="preserve"> bugs </w:t>
      </w:r>
      <w:r w:rsidR="00906DAE">
        <w:rPr>
          <w:rFonts w:ascii="Times New Roman" w:hAnsi="Times New Roman" w:cs="Times New Roman"/>
        </w:rPr>
        <w:t>–</w:t>
      </w:r>
      <w:r w:rsidR="00906DAE">
        <w:rPr>
          <w:rFonts w:ascii="Times New Roman" w:hAnsi="Times New Roman" w:cs="Times New Roman" w:hint="eastAsia"/>
        </w:rPr>
        <w:t xml:space="preserve"> and hopefully we can expect some improvement from previous solutions.</w:t>
      </w:r>
    </w:p>
    <w:p w:rsidR="00212AB6" w:rsidRDefault="00212AB6" w:rsidP="00CC0B12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</w:rPr>
      </w:pPr>
    </w:p>
    <w:p w:rsidR="00212AB6" w:rsidRPr="008A45B6" w:rsidRDefault="002009F8" w:rsidP="00CC0B12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Yet, machine learning still has </w:t>
      </w:r>
      <w:r w:rsidR="00DE0547">
        <w:rPr>
          <w:rFonts w:ascii="Times New Roman" w:hAnsi="Times New Roman" w:cs="Times New Roman" w:hint="eastAsia"/>
        </w:rPr>
        <w:t>limitation:</w:t>
      </w:r>
      <w:r w:rsidR="00F42F69">
        <w:rPr>
          <w:rFonts w:ascii="Times New Roman" w:hAnsi="Times New Roman" w:cs="Times New Roman" w:hint="eastAsia"/>
        </w:rPr>
        <w:t xml:space="preserve"> </w:t>
      </w:r>
      <w:r w:rsidR="00B22BAE">
        <w:rPr>
          <w:rFonts w:ascii="Times New Roman" w:hAnsi="Times New Roman" w:cs="Times New Roman" w:hint="eastAsia"/>
        </w:rPr>
        <w:t xml:space="preserve">deprecated learning quality under incomplete </w:t>
      </w:r>
      <w:r w:rsidR="00582E33">
        <w:rPr>
          <w:rFonts w:ascii="Times New Roman" w:hAnsi="Times New Roman" w:cs="Times New Roman"/>
        </w:rPr>
        <w:t>information</w:t>
      </w:r>
      <w:r w:rsidR="00582E33">
        <w:rPr>
          <w:rFonts w:ascii="Times New Roman" w:hAnsi="Times New Roman" w:cs="Times New Roman" w:hint="eastAsia"/>
        </w:rPr>
        <w:t xml:space="preserve">. </w:t>
      </w:r>
      <w:r w:rsidR="00AE45BA">
        <w:rPr>
          <w:rFonts w:ascii="Times New Roman" w:hAnsi="Times New Roman" w:cs="Times New Roman"/>
        </w:rPr>
        <w:t>I</w:t>
      </w:r>
      <w:r w:rsidR="00AE45BA">
        <w:rPr>
          <w:rFonts w:ascii="Times New Roman" w:hAnsi="Times New Roman" w:cs="Times New Roman" w:hint="eastAsia"/>
        </w:rPr>
        <w:t>n order to</w:t>
      </w:r>
      <w:r w:rsidR="000E6C6B">
        <w:rPr>
          <w:rFonts w:ascii="Times New Roman" w:hAnsi="Times New Roman" w:cs="Times New Roman" w:hint="eastAsia"/>
        </w:rPr>
        <w:t xml:space="preserve"> train</w:t>
      </w:r>
      <w:r w:rsidR="00ED5FAF">
        <w:rPr>
          <w:rFonts w:ascii="Times New Roman" w:hAnsi="Times New Roman" w:cs="Times New Roman" w:hint="eastAsia"/>
        </w:rPr>
        <w:t xml:space="preserve"> the machine better, we need more</w:t>
      </w:r>
      <w:r w:rsidR="00F33B25">
        <w:rPr>
          <w:rFonts w:ascii="Times New Roman" w:hAnsi="Times New Roman" w:cs="Times New Roman" w:hint="eastAsia"/>
        </w:rPr>
        <w:t xml:space="preserve"> </w:t>
      </w:r>
      <w:r w:rsidR="00EB22E3">
        <w:rPr>
          <w:rFonts w:ascii="Times New Roman" w:hAnsi="Times New Roman" w:cs="Times New Roman" w:hint="eastAsia"/>
        </w:rPr>
        <w:t xml:space="preserve">information </w:t>
      </w:r>
      <w:r w:rsidR="00F33B25">
        <w:rPr>
          <w:rFonts w:ascii="Times New Roman" w:hAnsi="Times New Roman" w:cs="Times New Roman" w:hint="eastAsia"/>
        </w:rPr>
        <w:t xml:space="preserve">that </w:t>
      </w:r>
      <w:r w:rsidR="00460B08">
        <w:rPr>
          <w:rFonts w:ascii="Times New Roman" w:hAnsi="Times New Roman" w:cs="Times New Roman" w:hint="eastAsia"/>
        </w:rPr>
        <w:t>repres</w:t>
      </w:r>
      <w:r w:rsidR="003C0611">
        <w:rPr>
          <w:rFonts w:ascii="Times New Roman" w:hAnsi="Times New Roman" w:cs="Times New Roman" w:hint="eastAsia"/>
        </w:rPr>
        <w:t xml:space="preserve">ents the knowledge domain well. </w:t>
      </w:r>
      <w:r w:rsidR="00AB3BD3">
        <w:rPr>
          <w:rFonts w:ascii="Times New Roman" w:hAnsi="Times New Roman" w:cs="Times New Roman" w:hint="eastAsia"/>
        </w:rPr>
        <w:t xml:space="preserve">Especially, </w:t>
      </w:r>
      <w:r w:rsidR="0013201C">
        <w:rPr>
          <w:rFonts w:ascii="Times New Roman" w:hAnsi="Times New Roman" w:cs="Times New Roman" w:hint="eastAsia"/>
        </w:rPr>
        <w:t xml:space="preserve">examples from </w:t>
      </w:r>
      <w:r w:rsidR="004A1981">
        <w:rPr>
          <w:rFonts w:ascii="Times New Roman" w:hAnsi="Times New Roman" w:cs="Times New Roman" w:hint="eastAsia"/>
        </w:rPr>
        <w:t xml:space="preserve">minority class </w:t>
      </w:r>
      <w:r w:rsidR="003230E7">
        <w:rPr>
          <w:rFonts w:ascii="Times New Roman" w:hAnsi="Times New Roman" w:cs="Times New Roman" w:hint="eastAsia"/>
        </w:rPr>
        <w:t xml:space="preserve">are hard to </w:t>
      </w:r>
      <w:r w:rsidR="003230E7">
        <w:rPr>
          <w:rFonts w:ascii="Times New Roman" w:hAnsi="Times New Roman" w:cs="Times New Roman"/>
        </w:rPr>
        <w:t>obtain</w:t>
      </w:r>
      <w:r w:rsidR="00040304">
        <w:rPr>
          <w:rFonts w:ascii="Times New Roman" w:hAnsi="Times New Roman" w:cs="Times New Roman" w:hint="eastAsia"/>
        </w:rPr>
        <w:t xml:space="preserve">. </w:t>
      </w:r>
      <w:r w:rsidR="00D111E5">
        <w:rPr>
          <w:rFonts w:ascii="Times New Roman" w:hAnsi="Times New Roman" w:cs="Times New Roman" w:hint="eastAsia"/>
        </w:rPr>
        <w:t xml:space="preserve">Here minority class means </w:t>
      </w:r>
      <w:r w:rsidR="004F32F0">
        <w:rPr>
          <w:rFonts w:ascii="Times New Roman" w:hAnsi="Times New Roman" w:cs="Times New Roman" w:hint="eastAsia"/>
        </w:rPr>
        <w:t xml:space="preserve">a set of data </w:t>
      </w:r>
      <w:r w:rsidR="00B457C2">
        <w:rPr>
          <w:rFonts w:ascii="Times New Roman" w:hAnsi="Times New Roman" w:cs="Times New Roman" w:hint="eastAsia"/>
        </w:rPr>
        <w:t xml:space="preserve">whose </w:t>
      </w:r>
      <w:r w:rsidR="00B457C2">
        <w:rPr>
          <w:rFonts w:ascii="Times New Roman" w:hAnsi="Times New Roman" w:cs="Times New Roman"/>
        </w:rPr>
        <w:t>occurrence</w:t>
      </w:r>
      <w:r w:rsidR="00B457C2">
        <w:rPr>
          <w:rFonts w:ascii="Times New Roman" w:hAnsi="Times New Roman" w:cs="Times New Roman" w:hint="eastAsia"/>
        </w:rPr>
        <w:t xml:space="preserve"> </w:t>
      </w:r>
      <w:r w:rsidR="00B457C2">
        <w:rPr>
          <w:rFonts w:ascii="Times New Roman" w:hAnsi="Times New Roman" w:cs="Times New Roman"/>
        </w:rPr>
        <w:t xml:space="preserve">is very rare. </w:t>
      </w:r>
      <w:proofErr w:type="spellStart"/>
      <w:r w:rsidR="007147EB">
        <w:rPr>
          <w:rFonts w:ascii="Times New Roman" w:hAnsi="Times New Roman" w:cs="Times New Roman" w:hint="eastAsia"/>
        </w:rPr>
        <w:t>Khoshgoftaar</w:t>
      </w:r>
      <w:proofErr w:type="spellEnd"/>
      <w:r w:rsidR="00741887">
        <w:rPr>
          <w:rFonts w:ascii="Times New Roman" w:hAnsi="Times New Roman" w:cs="Times New Roman" w:hint="eastAsia"/>
        </w:rPr>
        <w:t xml:space="preserve"> et</w:t>
      </w:r>
      <w:r w:rsidR="00CC59A9">
        <w:rPr>
          <w:rFonts w:ascii="Times New Roman" w:hAnsi="Times New Roman" w:cs="Times New Roman" w:hint="eastAsia"/>
        </w:rPr>
        <w:t xml:space="preserve"> </w:t>
      </w:r>
      <w:proofErr w:type="gramStart"/>
      <w:r w:rsidR="00CC59A9">
        <w:rPr>
          <w:rFonts w:ascii="Times New Roman" w:hAnsi="Times New Roman" w:cs="Times New Roman" w:hint="eastAsia"/>
        </w:rPr>
        <w:t>al</w:t>
      </w:r>
      <w:r w:rsidR="00522333">
        <w:rPr>
          <w:rFonts w:ascii="Times New Roman" w:hAnsi="Times New Roman" w:cs="Times New Roman" w:hint="eastAsia"/>
        </w:rPr>
        <w:t>[</w:t>
      </w:r>
      <w:proofErr w:type="gramEnd"/>
      <w:r w:rsidR="00522333">
        <w:rPr>
          <w:rFonts w:ascii="Times New Roman" w:hAnsi="Times New Roman" w:cs="Times New Roman" w:hint="eastAsia"/>
        </w:rPr>
        <w:t xml:space="preserve">6] </w:t>
      </w:r>
      <w:r w:rsidR="00C66523">
        <w:rPr>
          <w:rFonts w:ascii="Times New Roman" w:hAnsi="Times New Roman" w:cs="Times New Roman" w:hint="eastAsia"/>
        </w:rPr>
        <w:t xml:space="preserve">carried out </w:t>
      </w:r>
      <w:r w:rsidR="00685BBB">
        <w:rPr>
          <w:rFonts w:ascii="Times New Roman" w:hAnsi="Times New Roman" w:cs="Times New Roman" w:hint="eastAsia"/>
        </w:rPr>
        <w:t xml:space="preserve">an empirical study to find out </w:t>
      </w:r>
      <w:r w:rsidR="006C141B">
        <w:rPr>
          <w:rFonts w:ascii="Times New Roman" w:hAnsi="Times New Roman" w:cs="Times New Roman" w:hint="eastAsia"/>
        </w:rPr>
        <w:t xml:space="preserve">the ideal </w:t>
      </w:r>
      <w:r w:rsidR="006E3E23">
        <w:rPr>
          <w:rFonts w:ascii="Times New Roman" w:hAnsi="Times New Roman" w:cs="Times New Roman" w:hint="eastAsia"/>
        </w:rPr>
        <w:t xml:space="preserve">class distribution </w:t>
      </w:r>
      <w:r w:rsidR="00E44341">
        <w:rPr>
          <w:rFonts w:ascii="Times New Roman" w:hAnsi="Times New Roman" w:cs="Times New Roman"/>
        </w:rPr>
        <w:t xml:space="preserve">in such case. </w:t>
      </w:r>
      <w:r w:rsidR="00CE1A3C">
        <w:rPr>
          <w:rFonts w:ascii="Times New Roman" w:hAnsi="Times New Roman" w:cs="Times New Roman"/>
        </w:rPr>
        <w:t>I</w:t>
      </w:r>
      <w:r w:rsidR="00CE1A3C">
        <w:rPr>
          <w:rFonts w:ascii="Times New Roman" w:hAnsi="Times New Roman" w:cs="Times New Roman" w:hint="eastAsia"/>
        </w:rPr>
        <w:t xml:space="preserve">n </w:t>
      </w:r>
      <w:r w:rsidR="00B82D9F">
        <w:rPr>
          <w:rFonts w:ascii="Times New Roman" w:hAnsi="Times New Roman" w:cs="Times New Roman" w:hint="eastAsia"/>
        </w:rPr>
        <w:t xml:space="preserve">their conclusion, they </w:t>
      </w:r>
      <w:r w:rsidR="00E97D55">
        <w:rPr>
          <w:rFonts w:ascii="Times New Roman" w:hAnsi="Times New Roman" w:cs="Times New Roman" w:hint="eastAsia"/>
        </w:rPr>
        <w:t xml:space="preserve">noted that </w:t>
      </w:r>
      <w:r w:rsidR="000753AF">
        <w:rPr>
          <w:rFonts w:ascii="Times New Roman" w:hAnsi="Times New Roman" w:cs="Times New Roman" w:hint="eastAsia"/>
        </w:rPr>
        <w:t>2:1 (</w:t>
      </w:r>
      <w:proofErr w:type="spellStart"/>
      <w:r w:rsidR="000753AF">
        <w:rPr>
          <w:rFonts w:ascii="Times New Roman" w:hAnsi="Times New Roman" w:cs="Times New Roman" w:hint="eastAsia"/>
        </w:rPr>
        <w:t>majority</w:t>
      </w:r>
      <w:proofErr w:type="gramStart"/>
      <w:r w:rsidR="000753AF">
        <w:rPr>
          <w:rFonts w:ascii="Times New Roman" w:hAnsi="Times New Roman" w:cs="Times New Roman" w:hint="eastAsia"/>
        </w:rPr>
        <w:t>:minority</w:t>
      </w:r>
      <w:proofErr w:type="spellEnd"/>
      <w:proofErr w:type="gramEnd"/>
      <w:r w:rsidR="000753AF">
        <w:rPr>
          <w:rFonts w:ascii="Times New Roman" w:hAnsi="Times New Roman" w:cs="Times New Roman" w:hint="eastAsia"/>
        </w:rPr>
        <w:t xml:space="preserve">) showed the best </w:t>
      </w:r>
      <w:r w:rsidR="00E9193D">
        <w:rPr>
          <w:rFonts w:ascii="Times New Roman" w:hAnsi="Times New Roman" w:cs="Times New Roman" w:hint="eastAsia"/>
        </w:rPr>
        <w:t xml:space="preserve">learning quality. </w:t>
      </w:r>
      <w:r w:rsidR="00F04F10">
        <w:rPr>
          <w:rFonts w:ascii="Times New Roman" w:hAnsi="Times New Roman" w:cs="Times New Roman" w:hint="eastAsia"/>
        </w:rPr>
        <w:t xml:space="preserve">Assuming that buggy instances are rarer than </w:t>
      </w:r>
      <w:r w:rsidR="004114BA">
        <w:rPr>
          <w:rFonts w:ascii="Times New Roman" w:hAnsi="Times New Roman" w:cs="Times New Roman" w:hint="eastAsia"/>
        </w:rPr>
        <w:t xml:space="preserve">the benign one, </w:t>
      </w:r>
      <w:r w:rsidR="007F7FE0">
        <w:rPr>
          <w:rFonts w:ascii="Times New Roman" w:hAnsi="Times New Roman" w:cs="Times New Roman" w:hint="eastAsia"/>
        </w:rPr>
        <w:t xml:space="preserve">we could </w:t>
      </w:r>
      <w:r w:rsidR="00275A51">
        <w:rPr>
          <w:rFonts w:ascii="Times New Roman" w:hAnsi="Times New Roman" w:cs="Times New Roman" w:hint="eastAsia"/>
        </w:rPr>
        <w:t xml:space="preserve">have applied this </w:t>
      </w:r>
      <w:r w:rsidR="00C61FF1">
        <w:rPr>
          <w:rFonts w:ascii="Times New Roman" w:hAnsi="Times New Roman" w:cs="Times New Roman" w:hint="eastAsia"/>
        </w:rPr>
        <w:t>rule of thumb.</w:t>
      </w:r>
      <w:r w:rsidR="00B7449C">
        <w:rPr>
          <w:rFonts w:ascii="Times New Roman" w:hAnsi="Times New Roman" w:cs="Times New Roman" w:hint="eastAsia"/>
        </w:rPr>
        <w:t xml:space="preserve"> In the future</w:t>
      </w:r>
      <w:r w:rsidR="0009766C">
        <w:rPr>
          <w:rFonts w:ascii="Times New Roman" w:hAnsi="Times New Roman" w:cs="Times New Roman" w:hint="eastAsia"/>
        </w:rPr>
        <w:t xml:space="preserve">, perhaps we can improve the accuracy and recall rate </w:t>
      </w:r>
      <w:r w:rsidR="008F0152">
        <w:rPr>
          <w:rFonts w:ascii="Times New Roman" w:hAnsi="Times New Roman" w:cs="Times New Roman" w:hint="eastAsia"/>
        </w:rPr>
        <w:t xml:space="preserve">using this principle. </w:t>
      </w:r>
      <w:r w:rsidR="00B7449C">
        <w:rPr>
          <w:rFonts w:ascii="Times New Roman" w:hAnsi="Times New Roman" w:cs="Times New Roman" w:hint="eastAsia"/>
        </w:rPr>
        <w:t xml:space="preserve"> </w:t>
      </w:r>
    </w:p>
    <w:p w:rsidR="00CD2F5F" w:rsidRPr="00B03828" w:rsidRDefault="00CD2F5F" w:rsidP="000E3BAD">
      <w:pPr>
        <w:widowControl/>
        <w:wordWrap/>
        <w:autoSpaceDE/>
        <w:autoSpaceDN/>
        <w:spacing w:after="0"/>
        <w:rPr>
          <w:rFonts w:ascii="Times New Roman" w:hAnsi="Times New Roman" w:cs="Times New Roman"/>
          <w:szCs w:val="24"/>
        </w:rPr>
      </w:pPr>
      <w:r w:rsidRPr="00B03828">
        <w:rPr>
          <w:rFonts w:ascii="Times New Roman" w:hAnsi="Times New Roman" w:cs="Times New Roman"/>
          <w:szCs w:val="24"/>
        </w:rPr>
        <w:br w:type="page"/>
      </w:r>
    </w:p>
    <w:p w:rsidR="00CD2F5F" w:rsidRPr="00F95926" w:rsidRDefault="00CD2F5F" w:rsidP="000E3BAD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926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CD2F5F" w:rsidRPr="007B7EF8" w:rsidRDefault="00CD2F5F" w:rsidP="000E3BAD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ins w:id="4" w:author="Baek" w:date="2012-05-05T18:53:00Z"/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D2F5F">
        <w:rPr>
          <w:rFonts w:ascii="Times New Roman" w:hAnsi="Times New Roman" w:cs="Times New Roman"/>
          <w:color w:val="000000"/>
          <w:sz w:val="24"/>
          <w:szCs w:val="24"/>
        </w:rPr>
        <w:t xml:space="preserve">Baxter, I.D.; </w:t>
      </w:r>
      <w:proofErr w:type="spellStart"/>
      <w:r w:rsidRPr="00CD2F5F">
        <w:rPr>
          <w:rFonts w:ascii="Times New Roman" w:hAnsi="Times New Roman" w:cs="Times New Roman"/>
          <w:color w:val="000000"/>
          <w:sz w:val="24"/>
          <w:szCs w:val="24"/>
        </w:rPr>
        <w:t>Yahin</w:t>
      </w:r>
      <w:proofErr w:type="spellEnd"/>
      <w:r w:rsidRPr="00CD2F5F">
        <w:rPr>
          <w:rFonts w:ascii="Times New Roman" w:hAnsi="Times New Roman" w:cs="Times New Roman"/>
          <w:color w:val="000000"/>
          <w:sz w:val="24"/>
          <w:szCs w:val="24"/>
        </w:rPr>
        <w:t xml:space="preserve">, A.; </w:t>
      </w:r>
      <w:proofErr w:type="spellStart"/>
      <w:r w:rsidRPr="00CD2F5F">
        <w:rPr>
          <w:rFonts w:ascii="Times New Roman" w:hAnsi="Times New Roman" w:cs="Times New Roman"/>
          <w:color w:val="000000"/>
          <w:sz w:val="24"/>
          <w:szCs w:val="24"/>
        </w:rPr>
        <w:t>Moura</w:t>
      </w:r>
      <w:proofErr w:type="spellEnd"/>
      <w:r w:rsidRPr="00CD2F5F">
        <w:rPr>
          <w:rFonts w:ascii="Times New Roman" w:hAnsi="Times New Roman" w:cs="Times New Roman"/>
          <w:color w:val="000000"/>
          <w:sz w:val="24"/>
          <w:szCs w:val="24"/>
        </w:rPr>
        <w:t xml:space="preserve">, L.; </w:t>
      </w:r>
      <w:proofErr w:type="spellStart"/>
      <w:r w:rsidRPr="00CD2F5F">
        <w:rPr>
          <w:rFonts w:ascii="Times New Roman" w:hAnsi="Times New Roman" w:cs="Times New Roman"/>
          <w:color w:val="000000"/>
          <w:sz w:val="24"/>
          <w:szCs w:val="24"/>
        </w:rPr>
        <w:t>Sant'Anna</w:t>
      </w:r>
      <w:proofErr w:type="spellEnd"/>
      <w:r w:rsidRPr="00CD2F5F">
        <w:rPr>
          <w:rFonts w:ascii="Times New Roman" w:hAnsi="Times New Roman" w:cs="Times New Roman"/>
          <w:color w:val="000000"/>
          <w:sz w:val="24"/>
          <w:szCs w:val="24"/>
        </w:rPr>
        <w:t>, M.; Bier, L.; , "Clone detection using abstract syntax trees,"</w:t>
      </w:r>
      <w:r w:rsidRPr="00CD2F5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D2F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 Maintenance, 1998. Proceedings. International Conference on</w:t>
      </w:r>
      <w:r w:rsidRPr="00CD2F5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D2F5F">
        <w:rPr>
          <w:rFonts w:ascii="Times New Roman" w:hAnsi="Times New Roman" w:cs="Times New Roman"/>
          <w:color w:val="000000"/>
          <w:sz w:val="24"/>
          <w:szCs w:val="24"/>
        </w:rPr>
        <w:t>, vol., no., pp.368-377, 16-20 Nov 1998</w:t>
      </w:r>
      <w:r w:rsidRPr="00CD2F5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D2F5F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CD2F5F">
        <w:rPr>
          <w:rFonts w:ascii="Times New Roman" w:hAnsi="Times New Roman" w:cs="Times New Roman"/>
          <w:color w:val="000000"/>
          <w:sz w:val="24"/>
          <w:szCs w:val="24"/>
        </w:rPr>
        <w:t>: 10.1109/ICSM.1998.738528</w:t>
      </w:r>
      <w:r w:rsidRPr="00CD2F5F">
        <w:rPr>
          <w:rFonts w:ascii="Times New Roman" w:hAnsi="Times New Roman" w:cs="Times New Roman"/>
          <w:color w:val="000000"/>
          <w:sz w:val="24"/>
          <w:szCs w:val="24"/>
        </w:rPr>
        <w:br/>
        <w:t>URL: </w:t>
      </w:r>
      <w:hyperlink r:id="rId7" w:history="1">
        <w:r w:rsidRPr="00CD2F5F">
          <w:rPr>
            <w:rStyle w:val="Hyperlink"/>
            <w:rFonts w:ascii="Times New Roman" w:hAnsi="Times New Roman" w:cs="Times New Roman"/>
            <w:sz w:val="24"/>
            <w:szCs w:val="24"/>
          </w:rPr>
          <w:t>http://ieeexplore.ieee.org.libproxy.utdallas.edu/stamp/stamp.jsp?tp=&amp;arnumber=738528&amp;isnumber=15947</w:t>
        </w:r>
      </w:hyperlink>
    </w:p>
    <w:p w:rsidR="007B7EF8" w:rsidRDefault="00F02E08" w:rsidP="000E3BAD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02E08">
        <w:rPr>
          <w:rFonts w:ascii="Times New Roman" w:hAnsi="Times New Roman" w:cs="Times New Roman"/>
          <w:color w:val="000000"/>
          <w:sz w:val="24"/>
          <w:szCs w:val="24"/>
        </w:rPr>
        <w:t>Juergens</w:t>
      </w:r>
      <w:proofErr w:type="spellEnd"/>
      <w:r w:rsidRPr="00F02E08">
        <w:rPr>
          <w:rFonts w:ascii="Times New Roman" w:hAnsi="Times New Roman" w:cs="Times New Roman"/>
          <w:color w:val="000000"/>
          <w:sz w:val="24"/>
          <w:szCs w:val="24"/>
        </w:rPr>
        <w:t xml:space="preserve">, E.; </w:t>
      </w:r>
      <w:proofErr w:type="spellStart"/>
      <w:r w:rsidRPr="00F02E08">
        <w:rPr>
          <w:rFonts w:ascii="Times New Roman" w:hAnsi="Times New Roman" w:cs="Times New Roman"/>
          <w:color w:val="000000"/>
          <w:sz w:val="24"/>
          <w:szCs w:val="24"/>
        </w:rPr>
        <w:t>Deissenboeck</w:t>
      </w:r>
      <w:proofErr w:type="spellEnd"/>
      <w:r w:rsidRPr="00F02E08">
        <w:rPr>
          <w:rFonts w:ascii="Times New Roman" w:hAnsi="Times New Roman" w:cs="Times New Roman"/>
          <w:color w:val="000000"/>
          <w:sz w:val="24"/>
          <w:szCs w:val="24"/>
        </w:rPr>
        <w:t>, F.; Hummel, B.; Wagner, S.</w:t>
      </w:r>
      <w:proofErr w:type="gramStart"/>
      <w:r w:rsidRPr="00F02E08">
        <w:rPr>
          <w:rFonts w:ascii="Times New Roman" w:hAnsi="Times New Roman" w:cs="Times New Roman"/>
          <w:color w:val="000000"/>
          <w:sz w:val="24"/>
          <w:szCs w:val="24"/>
        </w:rPr>
        <w:t>; ,</w:t>
      </w:r>
      <w:proofErr w:type="gramEnd"/>
      <w:r w:rsidRPr="00F02E08">
        <w:rPr>
          <w:rFonts w:ascii="Times New Roman" w:hAnsi="Times New Roman" w:cs="Times New Roman"/>
          <w:color w:val="000000"/>
          <w:sz w:val="24"/>
          <w:szCs w:val="24"/>
        </w:rPr>
        <w:t xml:space="preserve"> "Do code clones matter?,"</w:t>
      </w:r>
      <w:r w:rsidRPr="00F02E0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02E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 Engineering, 2009. ICSE 2009. IEEE 31st International Conference on</w:t>
      </w:r>
      <w:r w:rsidRPr="00F02E0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02E08">
        <w:rPr>
          <w:rFonts w:ascii="Times New Roman" w:hAnsi="Times New Roman" w:cs="Times New Roman"/>
          <w:color w:val="000000"/>
          <w:sz w:val="24"/>
          <w:szCs w:val="24"/>
        </w:rPr>
        <w:t>, vol., no., pp.485-495, 16-24 May 2009</w:t>
      </w:r>
      <w:r w:rsidRPr="00F02E0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02E08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F02E08">
        <w:rPr>
          <w:rFonts w:ascii="Times New Roman" w:hAnsi="Times New Roman" w:cs="Times New Roman"/>
          <w:color w:val="000000"/>
          <w:sz w:val="24"/>
          <w:szCs w:val="24"/>
        </w:rPr>
        <w:t>: 10.1109/ICSE.2009.5070547</w:t>
      </w:r>
      <w:r w:rsidRPr="00F02E08">
        <w:rPr>
          <w:rFonts w:ascii="Times New Roman" w:hAnsi="Times New Roman" w:cs="Times New Roman"/>
          <w:color w:val="000000"/>
          <w:sz w:val="24"/>
          <w:szCs w:val="24"/>
        </w:rPr>
        <w:br/>
        <w:t>URL: </w:t>
      </w:r>
      <w:hyperlink r:id="rId8" w:history="1">
        <w:r w:rsidRPr="00F02E08">
          <w:rPr>
            <w:rStyle w:val="Hyperlink"/>
            <w:rFonts w:ascii="Times New Roman" w:hAnsi="Times New Roman" w:cs="Times New Roman"/>
            <w:sz w:val="24"/>
            <w:szCs w:val="24"/>
          </w:rPr>
          <w:t>http://ieeexplore.ieee.org.libproxy.utdallas.edu/stamp/stamp.jsp?tp=&amp;arnumber=5070547&amp;isnumber=5070493</w:t>
        </w:r>
      </w:hyperlink>
    </w:p>
    <w:p w:rsidR="009E0FE1" w:rsidRPr="002D70B3" w:rsidRDefault="002D70B3" w:rsidP="000E3BAD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D70B3">
        <w:rPr>
          <w:rFonts w:ascii="Times New Roman" w:hAnsi="Times New Roman" w:cs="Times New Roman"/>
          <w:color w:val="000000"/>
          <w:sz w:val="24"/>
          <w:szCs w:val="24"/>
        </w:rPr>
        <w:t>Rahman</w:t>
      </w:r>
      <w:proofErr w:type="spellEnd"/>
      <w:r w:rsidRPr="002D70B3">
        <w:rPr>
          <w:rFonts w:ascii="Times New Roman" w:hAnsi="Times New Roman" w:cs="Times New Roman"/>
          <w:color w:val="000000"/>
          <w:sz w:val="24"/>
          <w:szCs w:val="24"/>
        </w:rPr>
        <w:t xml:space="preserve">, F.; Bird, C.; </w:t>
      </w:r>
      <w:proofErr w:type="spellStart"/>
      <w:r w:rsidRPr="002D70B3">
        <w:rPr>
          <w:rFonts w:ascii="Times New Roman" w:hAnsi="Times New Roman" w:cs="Times New Roman"/>
          <w:color w:val="000000"/>
          <w:sz w:val="24"/>
          <w:szCs w:val="24"/>
        </w:rPr>
        <w:t>Devanbu</w:t>
      </w:r>
      <w:proofErr w:type="spellEnd"/>
      <w:r w:rsidRPr="002D70B3">
        <w:rPr>
          <w:rFonts w:ascii="Times New Roman" w:hAnsi="Times New Roman" w:cs="Times New Roman"/>
          <w:color w:val="000000"/>
          <w:sz w:val="24"/>
          <w:szCs w:val="24"/>
        </w:rPr>
        <w:t>, P.; , "Clones: What is that smell?,"</w:t>
      </w:r>
      <w:r w:rsidRPr="002D70B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D70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Mining Software Repositories (MSR), 2010 7th IEEE Working Conference on</w:t>
      </w:r>
      <w:r w:rsidRPr="002D70B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D70B3">
        <w:rPr>
          <w:rFonts w:ascii="Times New Roman" w:hAnsi="Times New Roman" w:cs="Times New Roman"/>
          <w:color w:val="000000"/>
          <w:sz w:val="24"/>
          <w:szCs w:val="24"/>
        </w:rPr>
        <w:t>, vol., no., pp.72-81, 2-3 May 2010</w:t>
      </w:r>
      <w:r w:rsidRPr="002D70B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D70B3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2D70B3">
        <w:rPr>
          <w:rFonts w:ascii="Times New Roman" w:hAnsi="Times New Roman" w:cs="Times New Roman"/>
          <w:color w:val="000000"/>
          <w:sz w:val="24"/>
          <w:szCs w:val="24"/>
        </w:rPr>
        <w:t>: 10.1109/MSR.2010.5463343</w:t>
      </w:r>
      <w:r w:rsidRPr="002D70B3">
        <w:rPr>
          <w:rFonts w:ascii="Times New Roman" w:hAnsi="Times New Roman" w:cs="Times New Roman"/>
          <w:color w:val="000000"/>
          <w:sz w:val="24"/>
          <w:szCs w:val="24"/>
        </w:rPr>
        <w:br/>
        <w:t>URL: </w:t>
      </w:r>
      <w:hyperlink r:id="rId9" w:history="1">
        <w:r w:rsidRPr="002D70B3">
          <w:rPr>
            <w:rStyle w:val="Hyperlink"/>
            <w:rFonts w:ascii="Times New Roman" w:hAnsi="Times New Roman" w:cs="Times New Roman"/>
            <w:sz w:val="24"/>
            <w:szCs w:val="24"/>
          </w:rPr>
          <w:t>http://ieeexplore.ieee.org.libproxy.utdallas.edu/stamp/stamp.jsp?tp=&amp;arnumber=5463343&amp;isnumber=5463276</w:t>
        </w:r>
      </w:hyperlink>
    </w:p>
    <w:p w:rsidR="002D70B3" w:rsidRDefault="00363AD6" w:rsidP="000E3BAD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363AD6">
        <w:rPr>
          <w:rFonts w:ascii="Times New Roman" w:hAnsi="Times New Roman" w:cs="Times New Roman"/>
          <w:sz w:val="24"/>
          <w:szCs w:val="24"/>
        </w:rPr>
        <w:t>Sandro</w:t>
      </w:r>
      <w:proofErr w:type="spellEnd"/>
      <w:r w:rsidRPr="00363AD6">
        <w:rPr>
          <w:rFonts w:ascii="Times New Roman" w:hAnsi="Times New Roman" w:cs="Times New Roman"/>
          <w:sz w:val="24"/>
          <w:szCs w:val="24"/>
        </w:rPr>
        <w:t xml:space="preserve"> Schulze, Sven </w:t>
      </w:r>
      <w:proofErr w:type="spellStart"/>
      <w:r w:rsidRPr="00363AD6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363AD6">
        <w:rPr>
          <w:rFonts w:ascii="Times New Roman" w:hAnsi="Times New Roman" w:cs="Times New Roman"/>
          <w:sz w:val="24"/>
          <w:szCs w:val="24"/>
        </w:rPr>
        <w:t xml:space="preserve">, and Christian </w:t>
      </w:r>
      <w:proofErr w:type="spellStart"/>
      <w:r w:rsidRPr="00363AD6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Pr="00363AD6">
        <w:rPr>
          <w:rFonts w:ascii="Times New Roman" w:hAnsi="Times New Roman" w:cs="Times New Roman"/>
          <w:sz w:val="24"/>
          <w:szCs w:val="24"/>
        </w:rPr>
        <w:t xml:space="preserve">. 2010. Code clones in feature-oriented software product lines. SIGPLAN Not. 46, 2 (October 2010), 103-112. DOI=10.1145/1942788.1868310 </w:t>
      </w:r>
      <w:hyperlink r:id="rId10" w:history="1">
        <w:r w:rsidR="003C4741" w:rsidRPr="00646D2B">
          <w:rPr>
            <w:rStyle w:val="Hyperlink"/>
            <w:rFonts w:ascii="Times New Roman" w:hAnsi="Times New Roman" w:cs="Times New Roman"/>
            <w:sz w:val="24"/>
            <w:szCs w:val="24"/>
          </w:rPr>
          <w:t>http://doi.acm.org/10.1145/1942788.1868310</w:t>
        </w:r>
      </w:hyperlink>
    </w:p>
    <w:p w:rsidR="003C4741" w:rsidRPr="003C4741" w:rsidRDefault="003C4741" w:rsidP="000E3BAD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Times New Roman" w:hAnsi="Times New Roman" w:cs="Times New Roman" w:hint="eastAsia"/>
          <w:sz w:val="32"/>
          <w:szCs w:val="24"/>
        </w:rPr>
      </w:pPr>
      <w:r w:rsidRPr="003C4741">
        <w:rPr>
          <w:rFonts w:ascii="Times New Roman" w:hAnsi="Times New Roman"/>
          <w:color w:val="000000"/>
          <w:sz w:val="24"/>
          <w:shd w:val="clear" w:color="auto" w:fill="FFFFFF"/>
        </w:rPr>
        <w:t xml:space="preserve">Pat Langley and Herbert A. Simon. 1995. Applications of machine learning and rule </w:t>
      </w:r>
      <w:proofErr w:type="spellStart"/>
      <w:r w:rsidRPr="003C4741">
        <w:rPr>
          <w:rFonts w:ascii="Times New Roman" w:hAnsi="Times New Roman"/>
          <w:color w:val="000000"/>
          <w:sz w:val="24"/>
          <w:shd w:val="clear" w:color="auto" w:fill="FFFFFF"/>
        </w:rPr>
        <w:t>induction.</w:t>
      </w:r>
      <w:r w:rsidRPr="003C4741">
        <w:rPr>
          <w:rStyle w:val="Emphasis"/>
          <w:rFonts w:ascii="Times New Roman" w:hAnsi="Times New Roman"/>
          <w:color w:val="000000"/>
          <w:sz w:val="24"/>
          <w:shd w:val="clear" w:color="auto" w:fill="FFFFFF"/>
        </w:rPr>
        <w:t>Commun</w:t>
      </w:r>
      <w:proofErr w:type="spellEnd"/>
      <w:r w:rsidRPr="003C4741">
        <w:rPr>
          <w:rStyle w:val="Emphasis"/>
          <w:rFonts w:ascii="Times New Roman" w:hAnsi="Times New Roman"/>
          <w:color w:val="000000"/>
          <w:sz w:val="24"/>
          <w:shd w:val="clear" w:color="auto" w:fill="FFFFFF"/>
        </w:rPr>
        <w:t>. ACM</w:t>
      </w:r>
      <w:r w:rsidRPr="003C4741"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 w:rsidRPr="003C4741">
        <w:rPr>
          <w:rFonts w:ascii="Times New Roman" w:hAnsi="Times New Roman"/>
          <w:color w:val="000000"/>
          <w:sz w:val="24"/>
          <w:shd w:val="clear" w:color="auto" w:fill="FFFFFF"/>
        </w:rPr>
        <w:t xml:space="preserve">38, 11 (November 1995), 54-64. DOI=10.1145/219717.219768 </w:t>
      </w:r>
      <w:hyperlink r:id="rId11" w:history="1">
        <w:r w:rsidRPr="003C4741">
          <w:rPr>
            <w:rStyle w:val="Hyperlink"/>
            <w:rFonts w:ascii="Times New Roman" w:hAnsi="Times New Roman"/>
            <w:sz w:val="24"/>
            <w:shd w:val="clear" w:color="auto" w:fill="FFFFFF"/>
          </w:rPr>
          <w:t>http://doi.acm.org/10.1145/219717.219768</w:t>
        </w:r>
      </w:hyperlink>
    </w:p>
    <w:p w:rsidR="003C4741" w:rsidRPr="00484FBE" w:rsidRDefault="00484FBE" w:rsidP="004C78EF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  <w:rPrChange w:id="5" w:author="Baek" w:date="2012-05-05T18:53:00Z">
            <w:rPr/>
          </w:rPrChange>
        </w:rPr>
      </w:pPr>
      <w:proofErr w:type="spellStart"/>
      <w:r w:rsidRPr="00484FBE">
        <w:rPr>
          <w:rFonts w:ascii="Times New Roman" w:hAnsi="Times New Roman" w:hint="eastAsia"/>
          <w:color w:val="000000"/>
          <w:sz w:val="24"/>
          <w:szCs w:val="27"/>
        </w:rPr>
        <w:t>Khoshgoftaar</w:t>
      </w:r>
      <w:proofErr w:type="spellEnd"/>
      <w:r w:rsidRPr="00484FBE">
        <w:rPr>
          <w:rFonts w:ascii="Times New Roman" w:hAnsi="Times New Roman" w:hint="eastAsia"/>
          <w:color w:val="000000"/>
          <w:sz w:val="24"/>
          <w:szCs w:val="27"/>
        </w:rPr>
        <w:t xml:space="preserve">, T.M.; </w:t>
      </w:r>
      <w:proofErr w:type="spellStart"/>
      <w:r w:rsidRPr="00484FBE">
        <w:rPr>
          <w:rFonts w:ascii="Times New Roman" w:hAnsi="Times New Roman" w:hint="eastAsia"/>
          <w:color w:val="000000"/>
          <w:sz w:val="24"/>
          <w:szCs w:val="27"/>
        </w:rPr>
        <w:t>Seiffert</w:t>
      </w:r>
      <w:proofErr w:type="spellEnd"/>
      <w:r w:rsidRPr="00484FBE">
        <w:rPr>
          <w:rFonts w:ascii="Times New Roman" w:hAnsi="Times New Roman" w:hint="eastAsia"/>
          <w:color w:val="000000"/>
          <w:sz w:val="24"/>
          <w:szCs w:val="27"/>
        </w:rPr>
        <w:t xml:space="preserve">, C.; Van </w:t>
      </w:r>
      <w:proofErr w:type="spellStart"/>
      <w:r w:rsidRPr="00484FBE">
        <w:rPr>
          <w:rFonts w:ascii="Times New Roman" w:hAnsi="Times New Roman" w:hint="eastAsia"/>
          <w:color w:val="000000"/>
          <w:sz w:val="24"/>
          <w:szCs w:val="27"/>
        </w:rPr>
        <w:t>Hulse</w:t>
      </w:r>
      <w:proofErr w:type="spellEnd"/>
      <w:r w:rsidRPr="00484FBE">
        <w:rPr>
          <w:rFonts w:ascii="Times New Roman" w:hAnsi="Times New Roman" w:hint="eastAsia"/>
          <w:color w:val="000000"/>
          <w:sz w:val="24"/>
          <w:szCs w:val="27"/>
        </w:rPr>
        <w:t xml:space="preserve">, J.; Napolitano, A.; </w:t>
      </w:r>
      <w:proofErr w:type="spellStart"/>
      <w:r w:rsidRPr="00484FBE">
        <w:rPr>
          <w:rFonts w:ascii="Times New Roman" w:hAnsi="Times New Roman" w:hint="eastAsia"/>
          <w:color w:val="000000"/>
          <w:sz w:val="24"/>
          <w:szCs w:val="27"/>
        </w:rPr>
        <w:t>Folleco</w:t>
      </w:r>
      <w:proofErr w:type="spellEnd"/>
      <w:r w:rsidRPr="00484FBE">
        <w:rPr>
          <w:rFonts w:ascii="Times New Roman" w:hAnsi="Times New Roman" w:hint="eastAsia"/>
          <w:color w:val="000000"/>
          <w:sz w:val="24"/>
          <w:szCs w:val="27"/>
        </w:rPr>
        <w:t>, A.; , "Learning with limited minority class data,"</w:t>
      </w:r>
      <w:r w:rsidRPr="00484FBE">
        <w:rPr>
          <w:rStyle w:val="apple-converted-space"/>
          <w:rFonts w:ascii="Times New Roman" w:hAnsi="Times New Roman" w:hint="eastAsia"/>
          <w:color w:val="000000"/>
          <w:sz w:val="24"/>
          <w:szCs w:val="27"/>
        </w:rPr>
        <w:t> </w:t>
      </w:r>
      <w:r w:rsidRPr="00484FBE">
        <w:rPr>
          <w:rFonts w:ascii="Times New Roman" w:hAnsi="Times New Roman" w:hint="eastAsia"/>
          <w:i/>
          <w:iCs/>
          <w:color w:val="000000"/>
          <w:sz w:val="24"/>
          <w:szCs w:val="27"/>
        </w:rPr>
        <w:t>Machine Learning and Applications, 2007. ICMLA 2007. Sixth International Conference on</w:t>
      </w:r>
      <w:r w:rsidRPr="00484FBE">
        <w:rPr>
          <w:rStyle w:val="apple-converted-space"/>
          <w:rFonts w:ascii="Times New Roman" w:hAnsi="Times New Roman" w:hint="eastAsia"/>
          <w:color w:val="000000"/>
          <w:sz w:val="24"/>
          <w:szCs w:val="27"/>
        </w:rPr>
        <w:t> </w:t>
      </w:r>
      <w:r w:rsidRPr="00484FBE">
        <w:rPr>
          <w:rFonts w:ascii="Times New Roman" w:hAnsi="Times New Roman" w:hint="eastAsia"/>
          <w:color w:val="000000"/>
          <w:sz w:val="24"/>
          <w:szCs w:val="27"/>
        </w:rPr>
        <w:t>, vol., no., pp.348-353, 13-15 Dec. 2007</w:t>
      </w:r>
      <w:r w:rsidRPr="00484FBE">
        <w:rPr>
          <w:rFonts w:ascii="Times New Roman" w:hAnsi="Times New Roman" w:hint="eastAsia"/>
          <w:color w:val="000000"/>
          <w:sz w:val="24"/>
          <w:szCs w:val="27"/>
        </w:rPr>
        <w:br/>
      </w:r>
      <w:proofErr w:type="spellStart"/>
      <w:r w:rsidRPr="00484FBE">
        <w:rPr>
          <w:rFonts w:ascii="Times New Roman" w:hAnsi="Times New Roman" w:hint="eastAsia"/>
          <w:color w:val="000000"/>
          <w:sz w:val="24"/>
          <w:szCs w:val="27"/>
        </w:rPr>
        <w:t>doi</w:t>
      </w:r>
      <w:proofErr w:type="spellEnd"/>
      <w:r w:rsidRPr="00484FBE">
        <w:rPr>
          <w:rFonts w:ascii="Times New Roman" w:hAnsi="Times New Roman" w:hint="eastAsia"/>
          <w:color w:val="000000"/>
          <w:sz w:val="24"/>
          <w:szCs w:val="27"/>
        </w:rPr>
        <w:t>: 10.1109/ICMLA.2007.76</w:t>
      </w:r>
      <w:r w:rsidRPr="00484FBE">
        <w:rPr>
          <w:rFonts w:ascii="Times New Roman" w:hAnsi="Times New Roman" w:hint="eastAsia"/>
          <w:color w:val="000000"/>
          <w:sz w:val="24"/>
          <w:szCs w:val="27"/>
        </w:rPr>
        <w:br/>
        <w:t>URL: </w:t>
      </w:r>
      <w:hyperlink r:id="rId12" w:history="1">
        <w:r w:rsidRPr="00484FBE">
          <w:rPr>
            <w:rStyle w:val="Hyperlink"/>
            <w:rFonts w:ascii="Times New Roman" w:hAnsi="Times New Roman" w:hint="eastAsia"/>
            <w:sz w:val="24"/>
            <w:szCs w:val="27"/>
          </w:rPr>
          <w:t>http://ieeexplore.ieee.org.libproxy.utdallas.edu/stamp/stamp.jsp?tp=&amp;arnumber=4457255&amp;isnumber=4457184</w:t>
        </w:r>
      </w:hyperlink>
    </w:p>
    <w:sectPr w:rsidR="003C4741" w:rsidRPr="00484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13A"/>
    <w:multiLevelType w:val="hybridMultilevel"/>
    <w:tmpl w:val="0612202C"/>
    <w:lvl w:ilvl="0" w:tplc="8F809C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AE"/>
    <w:rsid w:val="00002519"/>
    <w:rsid w:val="00011D44"/>
    <w:rsid w:val="0001692C"/>
    <w:rsid w:val="00017EF5"/>
    <w:rsid w:val="000275AD"/>
    <w:rsid w:val="00040304"/>
    <w:rsid w:val="00052266"/>
    <w:rsid w:val="000528F3"/>
    <w:rsid w:val="00052A23"/>
    <w:rsid w:val="00055A1A"/>
    <w:rsid w:val="00070A96"/>
    <w:rsid w:val="000753AF"/>
    <w:rsid w:val="00097057"/>
    <w:rsid w:val="0009766C"/>
    <w:rsid w:val="00097A76"/>
    <w:rsid w:val="000A15A6"/>
    <w:rsid w:val="000A4238"/>
    <w:rsid w:val="000A47D8"/>
    <w:rsid w:val="000C2D43"/>
    <w:rsid w:val="000C61AA"/>
    <w:rsid w:val="000D060C"/>
    <w:rsid w:val="000D5AB5"/>
    <w:rsid w:val="000D6EA5"/>
    <w:rsid w:val="000E0ECA"/>
    <w:rsid w:val="000E197F"/>
    <w:rsid w:val="000E2A77"/>
    <w:rsid w:val="000E3BAD"/>
    <w:rsid w:val="000E3DEB"/>
    <w:rsid w:val="000E63B9"/>
    <w:rsid w:val="000E6C6B"/>
    <w:rsid w:val="000F172D"/>
    <w:rsid w:val="000F6B1B"/>
    <w:rsid w:val="00100562"/>
    <w:rsid w:val="00111114"/>
    <w:rsid w:val="00115066"/>
    <w:rsid w:val="001216D5"/>
    <w:rsid w:val="00123F3A"/>
    <w:rsid w:val="0013201C"/>
    <w:rsid w:val="00135B74"/>
    <w:rsid w:val="00137C03"/>
    <w:rsid w:val="00154B08"/>
    <w:rsid w:val="00154BC8"/>
    <w:rsid w:val="00156DA8"/>
    <w:rsid w:val="0015738E"/>
    <w:rsid w:val="001947BB"/>
    <w:rsid w:val="00197718"/>
    <w:rsid w:val="001A078C"/>
    <w:rsid w:val="001A2767"/>
    <w:rsid w:val="001B4A9E"/>
    <w:rsid w:val="001B568B"/>
    <w:rsid w:val="001C2339"/>
    <w:rsid w:val="001C2E46"/>
    <w:rsid w:val="001D6C8E"/>
    <w:rsid w:val="001F2342"/>
    <w:rsid w:val="001F5F6F"/>
    <w:rsid w:val="001F63B1"/>
    <w:rsid w:val="002009F8"/>
    <w:rsid w:val="00204B8A"/>
    <w:rsid w:val="00207EB6"/>
    <w:rsid w:val="00212252"/>
    <w:rsid w:val="00212AB6"/>
    <w:rsid w:val="0022049A"/>
    <w:rsid w:val="0022306E"/>
    <w:rsid w:val="0022347F"/>
    <w:rsid w:val="0023523D"/>
    <w:rsid w:val="00243241"/>
    <w:rsid w:val="00243A5D"/>
    <w:rsid w:val="00250CFB"/>
    <w:rsid w:val="00253349"/>
    <w:rsid w:val="002632E5"/>
    <w:rsid w:val="00273068"/>
    <w:rsid w:val="00275A51"/>
    <w:rsid w:val="00291B12"/>
    <w:rsid w:val="00291EC2"/>
    <w:rsid w:val="002925FE"/>
    <w:rsid w:val="002A6A9A"/>
    <w:rsid w:val="002B38C2"/>
    <w:rsid w:val="002C0F4F"/>
    <w:rsid w:val="002D31B2"/>
    <w:rsid w:val="002D5D3E"/>
    <w:rsid w:val="002D70B3"/>
    <w:rsid w:val="002E03B1"/>
    <w:rsid w:val="002E2572"/>
    <w:rsid w:val="002E2802"/>
    <w:rsid w:val="002E59DE"/>
    <w:rsid w:val="002F0C46"/>
    <w:rsid w:val="00306AF8"/>
    <w:rsid w:val="003134A5"/>
    <w:rsid w:val="003230E7"/>
    <w:rsid w:val="00337587"/>
    <w:rsid w:val="00344542"/>
    <w:rsid w:val="00345B62"/>
    <w:rsid w:val="00346928"/>
    <w:rsid w:val="0035017F"/>
    <w:rsid w:val="00350229"/>
    <w:rsid w:val="00363AD6"/>
    <w:rsid w:val="003771F2"/>
    <w:rsid w:val="00391FC3"/>
    <w:rsid w:val="003950A2"/>
    <w:rsid w:val="00395ECC"/>
    <w:rsid w:val="003A07C7"/>
    <w:rsid w:val="003A2F69"/>
    <w:rsid w:val="003A5532"/>
    <w:rsid w:val="003A5D2B"/>
    <w:rsid w:val="003B0A9E"/>
    <w:rsid w:val="003B52CB"/>
    <w:rsid w:val="003C0611"/>
    <w:rsid w:val="003C4741"/>
    <w:rsid w:val="003C76E2"/>
    <w:rsid w:val="003D1705"/>
    <w:rsid w:val="003D25AB"/>
    <w:rsid w:val="003D52E3"/>
    <w:rsid w:val="003D5AB3"/>
    <w:rsid w:val="003E0D70"/>
    <w:rsid w:val="003E0F42"/>
    <w:rsid w:val="003F0516"/>
    <w:rsid w:val="003F0F82"/>
    <w:rsid w:val="003F23D0"/>
    <w:rsid w:val="003F6083"/>
    <w:rsid w:val="00402D54"/>
    <w:rsid w:val="004052AD"/>
    <w:rsid w:val="004114BA"/>
    <w:rsid w:val="004319BC"/>
    <w:rsid w:val="00445D08"/>
    <w:rsid w:val="00446954"/>
    <w:rsid w:val="00451685"/>
    <w:rsid w:val="00457730"/>
    <w:rsid w:val="00460B08"/>
    <w:rsid w:val="00465921"/>
    <w:rsid w:val="004742D8"/>
    <w:rsid w:val="0048345B"/>
    <w:rsid w:val="00484FBE"/>
    <w:rsid w:val="004924E4"/>
    <w:rsid w:val="00495556"/>
    <w:rsid w:val="004A0E66"/>
    <w:rsid w:val="004A1981"/>
    <w:rsid w:val="004B117C"/>
    <w:rsid w:val="004B7592"/>
    <w:rsid w:val="004C78EF"/>
    <w:rsid w:val="004D2056"/>
    <w:rsid w:val="004E1D55"/>
    <w:rsid w:val="004F2998"/>
    <w:rsid w:val="004F32F0"/>
    <w:rsid w:val="004F72E7"/>
    <w:rsid w:val="00501C2B"/>
    <w:rsid w:val="00501D6E"/>
    <w:rsid w:val="00516D6C"/>
    <w:rsid w:val="00522333"/>
    <w:rsid w:val="0053212C"/>
    <w:rsid w:val="005440E4"/>
    <w:rsid w:val="005456B1"/>
    <w:rsid w:val="0055260E"/>
    <w:rsid w:val="00557AFB"/>
    <w:rsid w:val="005637FB"/>
    <w:rsid w:val="005647D0"/>
    <w:rsid w:val="00566CDC"/>
    <w:rsid w:val="00574541"/>
    <w:rsid w:val="00576EE4"/>
    <w:rsid w:val="00580B72"/>
    <w:rsid w:val="005813F7"/>
    <w:rsid w:val="00582E33"/>
    <w:rsid w:val="0058652A"/>
    <w:rsid w:val="005919A7"/>
    <w:rsid w:val="005A18A0"/>
    <w:rsid w:val="005A4C19"/>
    <w:rsid w:val="005C15B9"/>
    <w:rsid w:val="005C2703"/>
    <w:rsid w:val="005D15CD"/>
    <w:rsid w:val="005D1F2D"/>
    <w:rsid w:val="005D5B37"/>
    <w:rsid w:val="005E042B"/>
    <w:rsid w:val="005F3EC3"/>
    <w:rsid w:val="005F6EFD"/>
    <w:rsid w:val="006103D7"/>
    <w:rsid w:val="00614030"/>
    <w:rsid w:val="00616593"/>
    <w:rsid w:val="00632A4D"/>
    <w:rsid w:val="00644A67"/>
    <w:rsid w:val="00653DAE"/>
    <w:rsid w:val="00661E36"/>
    <w:rsid w:val="00663A43"/>
    <w:rsid w:val="00682688"/>
    <w:rsid w:val="00682F53"/>
    <w:rsid w:val="00685BBB"/>
    <w:rsid w:val="00694D5C"/>
    <w:rsid w:val="006B164D"/>
    <w:rsid w:val="006B6A7F"/>
    <w:rsid w:val="006C141B"/>
    <w:rsid w:val="006C16AC"/>
    <w:rsid w:val="006C186A"/>
    <w:rsid w:val="006D26F6"/>
    <w:rsid w:val="006E3AC9"/>
    <w:rsid w:val="006E3E23"/>
    <w:rsid w:val="006E467E"/>
    <w:rsid w:val="006E4AC1"/>
    <w:rsid w:val="006F5442"/>
    <w:rsid w:val="006F5904"/>
    <w:rsid w:val="00712023"/>
    <w:rsid w:val="007147EB"/>
    <w:rsid w:val="00714D44"/>
    <w:rsid w:val="007212BD"/>
    <w:rsid w:val="007220F9"/>
    <w:rsid w:val="00722278"/>
    <w:rsid w:val="00724F7B"/>
    <w:rsid w:val="007265CA"/>
    <w:rsid w:val="00741887"/>
    <w:rsid w:val="00762D4F"/>
    <w:rsid w:val="00762F7C"/>
    <w:rsid w:val="00771C28"/>
    <w:rsid w:val="0077407D"/>
    <w:rsid w:val="0077426E"/>
    <w:rsid w:val="007758C5"/>
    <w:rsid w:val="007955E3"/>
    <w:rsid w:val="007A439E"/>
    <w:rsid w:val="007B5349"/>
    <w:rsid w:val="007B7EF8"/>
    <w:rsid w:val="007C3BF6"/>
    <w:rsid w:val="007D53E9"/>
    <w:rsid w:val="007E0744"/>
    <w:rsid w:val="007E509C"/>
    <w:rsid w:val="007E7189"/>
    <w:rsid w:val="007F7FE0"/>
    <w:rsid w:val="00810FEE"/>
    <w:rsid w:val="008352B5"/>
    <w:rsid w:val="008352D2"/>
    <w:rsid w:val="00836E9B"/>
    <w:rsid w:val="0084230F"/>
    <w:rsid w:val="00862F35"/>
    <w:rsid w:val="0086387C"/>
    <w:rsid w:val="008717A0"/>
    <w:rsid w:val="00874205"/>
    <w:rsid w:val="00874CB7"/>
    <w:rsid w:val="00892FFD"/>
    <w:rsid w:val="00895941"/>
    <w:rsid w:val="008A45B6"/>
    <w:rsid w:val="008B3FDB"/>
    <w:rsid w:val="008B6C5F"/>
    <w:rsid w:val="008C0CAF"/>
    <w:rsid w:val="008E461F"/>
    <w:rsid w:val="008E7CD5"/>
    <w:rsid w:val="008F0152"/>
    <w:rsid w:val="008F7D96"/>
    <w:rsid w:val="00900A48"/>
    <w:rsid w:val="00902CA4"/>
    <w:rsid w:val="00902E44"/>
    <w:rsid w:val="00903B79"/>
    <w:rsid w:val="00906DAE"/>
    <w:rsid w:val="00912414"/>
    <w:rsid w:val="009128A0"/>
    <w:rsid w:val="00916B1B"/>
    <w:rsid w:val="0092321B"/>
    <w:rsid w:val="0093164E"/>
    <w:rsid w:val="00932AAF"/>
    <w:rsid w:val="0093592C"/>
    <w:rsid w:val="00941015"/>
    <w:rsid w:val="0095012D"/>
    <w:rsid w:val="00957B9A"/>
    <w:rsid w:val="00962736"/>
    <w:rsid w:val="00964078"/>
    <w:rsid w:val="00984467"/>
    <w:rsid w:val="00985B3D"/>
    <w:rsid w:val="00990C5C"/>
    <w:rsid w:val="009B127D"/>
    <w:rsid w:val="009C3264"/>
    <w:rsid w:val="009D36F2"/>
    <w:rsid w:val="009E020D"/>
    <w:rsid w:val="009E0BC6"/>
    <w:rsid w:val="009E0FE1"/>
    <w:rsid w:val="00A006A4"/>
    <w:rsid w:val="00A0358D"/>
    <w:rsid w:val="00A31AC4"/>
    <w:rsid w:val="00A34F86"/>
    <w:rsid w:val="00A35298"/>
    <w:rsid w:val="00A42913"/>
    <w:rsid w:val="00A52AE3"/>
    <w:rsid w:val="00A652B3"/>
    <w:rsid w:val="00A65CFF"/>
    <w:rsid w:val="00A905E0"/>
    <w:rsid w:val="00AA0D55"/>
    <w:rsid w:val="00AA5799"/>
    <w:rsid w:val="00AB3BD3"/>
    <w:rsid w:val="00AB5B33"/>
    <w:rsid w:val="00AC3161"/>
    <w:rsid w:val="00AC678B"/>
    <w:rsid w:val="00AC7531"/>
    <w:rsid w:val="00AD195F"/>
    <w:rsid w:val="00AD2CAC"/>
    <w:rsid w:val="00AD502D"/>
    <w:rsid w:val="00AD6ACF"/>
    <w:rsid w:val="00AE45BA"/>
    <w:rsid w:val="00AF033E"/>
    <w:rsid w:val="00AF6174"/>
    <w:rsid w:val="00B03828"/>
    <w:rsid w:val="00B06CB0"/>
    <w:rsid w:val="00B071CA"/>
    <w:rsid w:val="00B07998"/>
    <w:rsid w:val="00B1621A"/>
    <w:rsid w:val="00B22BAE"/>
    <w:rsid w:val="00B237FA"/>
    <w:rsid w:val="00B24EE5"/>
    <w:rsid w:val="00B257F0"/>
    <w:rsid w:val="00B26D56"/>
    <w:rsid w:val="00B35FF6"/>
    <w:rsid w:val="00B41645"/>
    <w:rsid w:val="00B43390"/>
    <w:rsid w:val="00B44352"/>
    <w:rsid w:val="00B457C2"/>
    <w:rsid w:val="00B50C0A"/>
    <w:rsid w:val="00B5180C"/>
    <w:rsid w:val="00B66AF5"/>
    <w:rsid w:val="00B7449C"/>
    <w:rsid w:val="00B77CC7"/>
    <w:rsid w:val="00B82D9F"/>
    <w:rsid w:val="00B95440"/>
    <w:rsid w:val="00B97D17"/>
    <w:rsid w:val="00BA1333"/>
    <w:rsid w:val="00BB32B2"/>
    <w:rsid w:val="00BB5281"/>
    <w:rsid w:val="00BB7965"/>
    <w:rsid w:val="00BB7C6D"/>
    <w:rsid w:val="00BC543B"/>
    <w:rsid w:val="00BD0E7D"/>
    <w:rsid w:val="00BD4771"/>
    <w:rsid w:val="00BD6F90"/>
    <w:rsid w:val="00BF200D"/>
    <w:rsid w:val="00C05626"/>
    <w:rsid w:val="00C30EEF"/>
    <w:rsid w:val="00C31A48"/>
    <w:rsid w:val="00C47C30"/>
    <w:rsid w:val="00C61FF1"/>
    <w:rsid w:val="00C62EEC"/>
    <w:rsid w:val="00C658A0"/>
    <w:rsid w:val="00C66523"/>
    <w:rsid w:val="00C7097E"/>
    <w:rsid w:val="00CA2A3F"/>
    <w:rsid w:val="00CA753D"/>
    <w:rsid w:val="00CB2CA7"/>
    <w:rsid w:val="00CC0B12"/>
    <w:rsid w:val="00CC32CB"/>
    <w:rsid w:val="00CC59A9"/>
    <w:rsid w:val="00CD2F5F"/>
    <w:rsid w:val="00CE1A3C"/>
    <w:rsid w:val="00CF1787"/>
    <w:rsid w:val="00CF282F"/>
    <w:rsid w:val="00CF5360"/>
    <w:rsid w:val="00D0685A"/>
    <w:rsid w:val="00D07862"/>
    <w:rsid w:val="00D111E5"/>
    <w:rsid w:val="00D162BC"/>
    <w:rsid w:val="00D179EC"/>
    <w:rsid w:val="00D31D93"/>
    <w:rsid w:val="00D35497"/>
    <w:rsid w:val="00D37501"/>
    <w:rsid w:val="00D422B1"/>
    <w:rsid w:val="00D42926"/>
    <w:rsid w:val="00D50EAA"/>
    <w:rsid w:val="00D60961"/>
    <w:rsid w:val="00D61ABA"/>
    <w:rsid w:val="00D62D0E"/>
    <w:rsid w:val="00D63996"/>
    <w:rsid w:val="00D83FB4"/>
    <w:rsid w:val="00DB6644"/>
    <w:rsid w:val="00DC2D6E"/>
    <w:rsid w:val="00DD34D4"/>
    <w:rsid w:val="00DD5C3A"/>
    <w:rsid w:val="00DE0547"/>
    <w:rsid w:val="00DE43CF"/>
    <w:rsid w:val="00DE70B6"/>
    <w:rsid w:val="00DF4B36"/>
    <w:rsid w:val="00E00673"/>
    <w:rsid w:val="00E02B5B"/>
    <w:rsid w:val="00E14526"/>
    <w:rsid w:val="00E16FAF"/>
    <w:rsid w:val="00E44341"/>
    <w:rsid w:val="00E44E5F"/>
    <w:rsid w:val="00E4729F"/>
    <w:rsid w:val="00E504C7"/>
    <w:rsid w:val="00E57872"/>
    <w:rsid w:val="00E63F8B"/>
    <w:rsid w:val="00E728EA"/>
    <w:rsid w:val="00E81D15"/>
    <w:rsid w:val="00E85501"/>
    <w:rsid w:val="00E9193D"/>
    <w:rsid w:val="00E97D55"/>
    <w:rsid w:val="00EA68D6"/>
    <w:rsid w:val="00EB22E3"/>
    <w:rsid w:val="00EB5859"/>
    <w:rsid w:val="00ED5FAF"/>
    <w:rsid w:val="00EE0C2F"/>
    <w:rsid w:val="00EE1E3E"/>
    <w:rsid w:val="00EE605B"/>
    <w:rsid w:val="00EF6984"/>
    <w:rsid w:val="00F01E7C"/>
    <w:rsid w:val="00F02C37"/>
    <w:rsid w:val="00F02E08"/>
    <w:rsid w:val="00F04F10"/>
    <w:rsid w:val="00F16036"/>
    <w:rsid w:val="00F257F4"/>
    <w:rsid w:val="00F2741D"/>
    <w:rsid w:val="00F33B25"/>
    <w:rsid w:val="00F42F69"/>
    <w:rsid w:val="00F5040F"/>
    <w:rsid w:val="00F666E6"/>
    <w:rsid w:val="00F70DAD"/>
    <w:rsid w:val="00F76BF8"/>
    <w:rsid w:val="00F77F87"/>
    <w:rsid w:val="00F83778"/>
    <w:rsid w:val="00F874ED"/>
    <w:rsid w:val="00F87D39"/>
    <w:rsid w:val="00F90D65"/>
    <w:rsid w:val="00F93C41"/>
    <w:rsid w:val="00F95926"/>
    <w:rsid w:val="00F97EF1"/>
    <w:rsid w:val="00FA5910"/>
    <w:rsid w:val="00FA5F31"/>
    <w:rsid w:val="00FB34C7"/>
    <w:rsid w:val="00FD10BE"/>
    <w:rsid w:val="00FD6CC8"/>
    <w:rsid w:val="00FE6F3E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AE"/>
    <w:rPr>
      <w:rFonts w:ascii="굴림체" w:eastAsia="굴림체" w:hAnsi="굴림체" w:cs="굴림체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7EB6"/>
    <w:pPr>
      <w:ind w:leftChars="400" w:left="800"/>
    </w:pPr>
  </w:style>
  <w:style w:type="character" w:customStyle="1" w:styleId="apple-converted-space">
    <w:name w:val="apple-converted-space"/>
    <w:basedOn w:val="DefaultParagraphFont"/>
    <w:rsid w:val="00CD2F5F"/>
  </w:style>
  <w:style w:type="character" w:styleId="Hyperlink">
    <w:name w:val="Hyperlink"/>
    <w:basedOn w:val="DefaultParagraphFont"/>
    <w:uiPriority w:val="99"/>
    <w:unhideWhenUsed/>
    <w:rsid w:val="00CD2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F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F8"/>
    <w:rPr>
      <w:rFonts w:asciiTheme="majorHAnsi" w:eastAsiaTheme="majorEastAsia" w:hAnsiTheme="majorHAnsi" w:cstheme="majorBid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C47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AE"/>
    <w:rPr>
      <w:rFonts w:ascii="굴림체" w:eastAsia="굴림체" w:hAnsi="굴림체" w:cs="굴림체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7EB6"/>
    <w:pPr>
      <w:ind w:leftChars="400" w:left="800"/>
    </w:pPr>
  </w:style>
  <w:style w:type="character" w:customStyle="1" w:styleId="apple-converted-space">
    <w:name w:val="apple-converted-space"/>
    <w:basedOn w:val="DefaultParagraphFont"/>
    <w:rsid w:val="00CD2F5F"/>
  </w:style>
  <w:style w:type="character" w:styleId="Hyperlink">
    <w:name w:val="Hyperlink"/>
    <w:basedOn w:val="DefaultParagraphFont"/>
    <w:uiPriority w:val="99"/>
    <w:unhideWhenUsed/>
    <w:rsid w:val="00CD2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F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F8"/>
    <w:rPr>
      <w:rFonts w:asciiTheme="majorHAnsi" w:eastAsiaTheme="majorEastAsia" w:hAnsiTheme="majorHAnsi" w:cstheme="majorBid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C4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libproxy.utdallas.edu/stamp/stamp.jsp?tp=&amp;arnumber=5070547&amp;isnumber=50704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eeexplore.ieee.org.libproxy.utdallas.edu/stamp/stamp.jsp?tp=&amp;arnumber=738528&amp;isnumber=15947" TargetMode="External"/><Relationship Id="rId12" Type="http://schemas.openxmlformats.org/officeDocument/2006/relationships/hyperlink" Target="http://ieeexplore.ieee.org.libproxy.utdallas.edu/stamp/stamp.jsp?tp=&amp;arnumber=4457255&amp;isnumber=44571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i.acm.org/10.1145/219717.219768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i.acm.org/10.1145/1942788.18683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.libproxy.utdallas.edu/stamp/stamp.jsp?tp=&amp;arnumber=5463343&amp;isnumber=54632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F57C3-848F-40F9-8CC3-C337F8B9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774</Words>
  <Characters>4959</Characters>
  <Application>Microsoft Office Word</Application>
  <DocSecurity>0</DocSecurity>
  <Lines>80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480</cp:revision>
  <dcterms:created xsi:type="dcterms:W3CDTF">2012-05-05T22:56:00Z</dcterms:created>
  <dcterms:modified xsi:type="dcterms:W3CDTF">2012-05-06T03:26:00Z</dcterms:modified>
</cp:coreProperties>
</file>